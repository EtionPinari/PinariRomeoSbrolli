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6304E" w14:textId="77777777" w:rsidR="00B30D28" w:rsidRPr="00E728A1" w:rsidRDefault="006625AC" w:rsidP="006625AC">
      <w:pPr>
        <w:pStyle w:val="Title"/>
        <w:jc w:val="center"/>
        <w:rPr>
          <w:rFonts w:ascii="Bell MT" w:hAnsi="Bell MT"/>
          <w:sz w:val="144"/>
          <w:szCs w:val="144"/>
          <w:lang w:val="en-GB"/>
        </w:rPr>
      </w:pPr>
      <w:r w:rsidRPr="00E728A1">
        <w:rPr>
          <w:rFonts w:ascii="Bell MT" w:hAnsi="Bell MT"/>
          <w:sz w:val="144"/>
          <w:szCs w:val="144"/>
          <w:lang w:val="en-GB"/>
        </w:rPr>
        <w:t>CLup</w:t>
      </w:r>
    </w:p>
    <w:p w14:paraId="3038038B" w14:textId="5DC42CE6" w:rsidR="006625AC" w:rsidRDefault="006625AC" w:rsidP="006625AC">
      <w:pPr>
        <w:pStyle w:val="Heading1"/>
        <w:jc w:val="center"/>
        <w:rPr>
          <w:ins w:id="0" w:author="Giorgio Romeo" w:date="2020-12-25T20:27:00Z"/>
          <w:rFonts w:ascii="Bell MT" w:hAnsi="Bell MT"/>
          <w:color w:val="auto"/>
          <w:lang w:val="en-GB"/>
        </w:rPr>
      </w:pPr>
      <w:r w:rsidRPr="00E728A1">
        <w:rPr>
          <w:rFonts w:ascii="Bell MT" w:hAnsi="Bell MT"/>
          <w:color w:val="auto"/>
          <w:lang w:val="en-GB"/>
        </w:rPr>
        <w:t>Customer Line-up</w:t>
      </w:r>
    </w:p>
    <w:p w14:paraId="49FB65F8" w14:textId="77777777" w:rsidR="00B50293" w:rsidRPr="00B50293" w:rsidRDefault="00B50293">
      <w:pPr>
        <w:rPr>
          <w:lang w:val="en-GB"/>
          <w:rPrChange w:id="1" w:author="Giorgio Romeo" w:date="2020-12-25T20:27:00Z">
            <w:rPr>
              <w:rFonts w:ascii="Bell MT" w:hAnsi="Bell MT"/>
              <w:color w:val="auto"/>
              <w:lang w:val="en-GB"/>
            </w:rPr>
          </w:rPrChange>
        </w:rPr>
        <w:pPrChange w:id="2" w:author="Giorgio Romeo" w:date="2020-12-25T20:27:00Z">
          <w:pPr>
            <w:pStyle w:val="Heading1"/>
            <w:jc w:val="center"/>
          </w:pPr>
        </w:pPrChange>
      </w:pPr>
    </w:p>
    <w:p w14:paraId="6FECB1DA" w14:textId="77777777" w:rsidR="006625AC" w:rsidRPr="00B50293" w:rsidRDefault="006625AC" w:rsidP="00E728A1">
      <w:pPr>
        <w:pStyle w:val="ListParagraph"/>
        <w:numPr>
          <w:ilvl w:val="0"/>
          <w:numId w:val="1"/>
        </w:numPr>
        <w:spacing w:line="360" w:lineRule="auto"/>
        <w:rPr>
          <w:rFonts w:ascii="Bell MT" w:hAnsi="Bell MT"/>
          <w:b/>
          <w:bCs/>
          <w:sz w:val="44"/>
          <w:szCs w:val="44"/>
          <w:lang w:val="en-GB"/>
          <w:rPrChange w:id="3" w:author="Giorgio Romeo" w:date="2020-12-25T20:27:00Z">
            <w:rPr>
              <w:rFonts w:ascii="Bell MT" w:hAnsi="Bell MT"/>
              <w:b/>
              <w:bCs/>
              <w:sz w:val="36"/>
              <w:szCs w:val="36"/>
              <w:lang w:val="en-GB"/>
            </w:rPr>
          </w:rPrChange>
        </w:rPr>
      </w:pPr>
      <w:r w:rsidRPr="00B50293">
        <w:rPr>
          <w:rFonts w:ascii="Bell MT" w:hAnsi="Bell MT"/>
          <w:b/>
          <w:bCs/>
          <w:sz w:val="40"/>
          <w:szCs w:val="40"/>
          <w:lang w:val="en-GB"/>
          <w:rPrChange w:id="4" w:author="Giorgio Romeo" w:date="2020-12-25T20:27:00Z">
            <w:rPr>
              <w:rFonts w:ascii="Bell MT" w:hAnsi="Bell MT"/>
              <w:b/>
              <w:bCs/>
              <w:sz w:val="32"/>
              <w:szCs w:val="32"/>
              <w:lang w:val="en-GB"/>
            </w:rPr>
          </w:rPrChange>
        </w:rPr>
        <w:t>INTRODUCTION</w:t>
      </w:r>
    </w:p>
    <w:p w14:paraId="666FE789" w14:textId="5751D75B" w:rsidR="006625AC" w:rsidRPr="00E728A1" w:rsidRDefault="006625AC" w:rsidP="00D42923">
      <w:pPr>
        <w:pStyle w:val="ListParagraph"/>
        <w:numPr>
          <w:ilvl w:val="1"/>
          <w:numId w:val="1"/>
        </w:numPr>
        <w:jc w:val="both"/>
        <w:rPr>
          <w:rFonts w:ascii="Bell MT" w:hAnsi="Bell MT"/>
          <w:sz w:val="28"/>
          <w:szCs w:val="28"/>
          <w:lang w:val="en-GB"/>
        </w:rPr>
      </w:pPr>
      <w:r w:rsidRPr="00B50293">
        <w:rPr>
          <w:rFonts w:ascii="Bell MT" w:hAnsi="Bell MT"/>
          <w:i/>
          <w:iCs/>
          <w:sz w:val="32"/>
          <w:szCs w:val="32"/>
          <w:lang w:val="en-GB"/>
          <w:rPrChange w:id="5" w:author="Giorgio Romeo" w:date="2020-12-25T20:28:00Z">
            <w:rPr>
              <w:rFonts w:ascii="Bell MT" w:hAnsi="Bell MT"/>
              <w:sz w:val="28"/>
              <w:szCs w:val="28"/>
              <w:lang w:val="en-GB"/>
            </w:rPr>
          </w:rPrChange>
        </w:rPr>
        <w:t>PURPOSE</w:t>
      </w:r>
      <w:r w:rsidRPr="00E728A1">
        <w:rPr>
          <w:rFonts w:ascii="Bell MT" w:hAnsi="Bell MT"/>
          <w:sz w:val="28"/>
          <w:szCs w:val="28"/>
          <w:lang w:val="en-GB"/>
        </w:rPr>
        <w:br/>
        <w:t xml:space="preserve">The purpose of this document is to </w:t>
      </w:r>
      <w:r w:rsidR="001940A6" w:rsidRPr="00E728A1">
        <w:rPr>
          <w:rFonts w:ascii="Bell MT" w:hAnsi="Bell MT"/>
          <w:sz w:val="28"/>
          <w:szCs w:val="28"/>
          <w:lang w:val="en-GB"/>
        </w:rPr>
        <w:t xml:space="preserve">build a more concrete foundation of what the system-to-be will </w:t>
      </w:r>
      <w:r w:rsidR="00EA1662" w:rsidRPr="00E728A1">
        <w:rPr>
          <w:rFonts w:ascii="Bell MT" w:hAnsi="Bell MT"/>
          <w:sz w:val="28"/>
          <w:szCs w:val="28"/>
          <w:lang w:val="en-GB"/>
        </w:rPr>
        <w:t>be</w:t>
      </w:r>
      <w:r w:rsidR="00F4399A" w:rsidRPr="00E728A1">
        <w:rPr>
          <w:rFonts w:ascii="Bell MT" w:hAnsi="Bell MT"/>
          <w:sz w:val="28"/>
          <w:szCs w:val="28"/>
          <w:lang w:val="en-GB"/>
        </w:rPr>
        <w:t xml:space="preserve">. It </w:t>
      </w:r>
      <w:r w:rsidR="00EA1662" w:rsidRPr="00E728A1">
        <w:rPr>
          <w:rFonts w:ascii="Bell MT" w:hAnsi="Bell MT"/>
          <w:sz w:val="28"/>
          <w:szCs w:val="28"/>
          <w:lang w:val="en-GB"/>
        </w:rPr>
        <w:t xml:space="preserve">will </w:t>
      </w:r>
      <w:r w:rsidR="00F4399A" w:rsidRPr="00E728A1">
        <w:rPr>
          <w:rFonts w:ascii="Bell MT" w:hAnsi="Bell MT"/>
          <w:sz w:val="28"/>
          <w:szCs w:val="28"/>
          <w:lang w:val="en-GB"/>
        </w:rPr>
        <w:t>also</w:t>
      </w:r>
      <w:r w:rsidR="00EA1662" w:rsidRPr="00E728A1">
        <w:rPr>
          <w:rFonts w:ascii="Bell MT" w:hAnsi="Bell MT"/>
          <w:sz w:val="28"/>
          <w:szCs w:val="28"/>
          <w:lang w:val="en-GB"/>
        </w:rPr>
        <w:t xml:space="preserve"> define the general behaviour and specific limitations of the system.</w:t>
      </w:r>
      <w:r w:rsidR="00F4399A" w:rsidRPr="00E728A1">
        <w:rPr>
          <w:rFonts w:ascii="Bell MT" w:hAnsi="Bell MT"/>
          <w:sz w:val="28"/>
          <w:szCs w:val="28"/>
          <w:lang w:val="en-GB"/>
        </w:rPr>
        <w:t xml:space="preserve"> </w:t>
      </w:r>
      <w:r w:rsidR="00EA1662" w:rsidRPr="00E728A1">
        <w:rPr>
          <w:rFonts w:ascii="Bell MT" w:hAnsi="Bell MT"/>
          <w:sz w:val="28"/>
          <w:szCs w:val="28"/>
          <w:lang w:val="en-GB"/>
        </w:rPr>
        <w:t>This document is primarily addressed to the programmers and mostly includes technical language.</w:t>
      </w:r>
    </w:p>
    <w:p w14:paraId="79BF9E57" w14:textId="77777777" w:rsidR="00E728A1" w:rsidRPr="00E728A1" w:rsidRDefault="00E728A1" w:rsidP="00E728A1">
      <w:pPr>
        <w:pStyle w:val="ListParagraph"/>
        <w:jc w:val="both"/>
        <w:rPr>
          <w:rFonts w:ascii="Bell MT" w:hAnsi="Bell MT"/>
          <w:sz w:val="28"/>
          <w:szCs w:val="28"/>
          <w:lang w:val="en-GB"/>
        </w:rPr>
      </w:pPr>
    </w:p>
    <w:p w14:paraId="6E126FF9" w14:textId="3FA6BDFE" w:rsidR="006625AC" w:rsidRPr="00B50293" w:rsidRDefault="006625AC" w:rsidP="006625AC">
      <w:pPr>
        <w:pStyle w:val="ListParagraph"/>
        <w:numPr>
          <w:ilvl w:val="1"/>
          <w:numId w:val="1"/>
        </w:numPr>
        <w:rPr>
          <w:rFonts w:ascii="Bell MT" w:hAnsi="Bell MT"/>
          <w:sz w:val="32"/>
          <w:szCs w:val="32"/>
          <w:lang w:val="en-GB"/>
          <w:rPrChange w:id="6" w:author="Giorgio Romeo" w:date="2020-12-25T20:28:00Z">
            <w:rPr>
              <w:rFonts w:ascii="Bell MT" w:hAnsi="Bell MT"/>
              <w:sz w:val="28"/>
              <w:szCs w:val="28"/>
              <w:lang w:val="en-GB"/>
            </w:rPr>
          </w:rPrChange>
        </w:rPr>
      </w:pPr>
      <w:r w:rsidRPr="00B50293">
        <w:rPr>
          <w:rFonts w:ascii="Bell MT" w:hAnsi="Bell MT"/>
          <w:i/>
          <w:iCs/>
          <w:sz w:val="32"/>
          <w:szCs w:val="32"/>
          <w:lang w:val="en-GB"/>
          <w:rPrChange w:id="7" w:author="Giorgio Romeo" w:date="2020-12-25T20:28:00Z">
            <w:rPr>
              <w:rFonts w:ascii="Bell MT" w:hAnsi="Bell MT"/>
              <w:sz w:val="28"/>
              <w:szCs w:val="28"/>
              <w:lang w:val="en-GB"/>
            </w:rPr>
          </w:rPrChange>
        </w:rPr>
        <w:t>SCO</w:t>
      </w:r>
      <w:ins w:id="8" w:author="Giorgio Romeo" w:date="2020-12-25T20:27:00Z">
        <w:r w:rsidR="00B50293" w:rsidRPr="00B50293">
          <w:rPr>
            <w:rFonts w:ascii="Bell MT" w:hAnsi="Bell MT"/>
            <w:i/>
            <w:iCs/>
            <w:sz w:val="32"/>
            <w:szCs w:val="32"/>
            <w:lang w:val="en-GB"/>
            <w:rPrChange w:id="9" w:author="Giorgio Romeo" w:date="2020-12-25T20:28:00Z">
              <w:rPr>
                <w:rFonts w:ascii="Bell MT" w:hAnsi="Bell MT"/>
                <w:sz w:val="28"/>
                <w:szCs w:val="28"/>
                <w:lang w:val="en-GB"/>
              </w:rPr>
            </w:rPrChange>
          </w:rPr>
          <w:t>PE</w:t>
        </w:r>
      </w:ins>
      <w:del w:id="10" w:author="Giorgio Romeo" w:date="2020-12-25T20:27:00Z">
        <w:r w:rsidRPr="00B50293" w:rsidDel="00B50293">
          <w:rPr>
            <w:rFonts w:ascii="Bell MT" w:hAnsi="Bell MT"/>
            <w:i/>
            <w:iCs/>
            <w:sz w:val="32"/>
            <w:szCs w:val="32"/>
            <w:lang w:val="en-GB"/>
            <w:rPrChange w:id="11" w:author="Giorgio Romeo" w:date="2020-12-25T20:28:00Z">
              <w:rPr>
                <w:rFonts w:ascii="Bell MT" w:hAnsi="Bell MT"/>
                <w:sz w:val="28"/>
                <w:szCs w:val="28"/>
                <w:lang w:val="en-GB"/>
              </w:rPr>
            </w:rPrChange>
          </w:rPr>
          <w:delText>P</w:delText>
        </w:r>
        <w:r w:rsidRPr="00B50293" w:rsidDel="00B50293">
          <w:rPr>
            <w:rFonts w:ascii="Bell MT" w:hAnsi="Bell MT"/>
            <w:sz w:val="32"/>
            <w:szCs w:val="32"/>
            <w:lang w:val="en-GB"/>
            <w:rPrChange w:id="12" w:author="Giorgio Romeo" w:date="2020-12-25T20:28:00Z">
              <w:rPr>
                <w:rFonts w:ascii="Bell MT" w:hAnsi="Bell MT"/>
                <w:sz w:val="28"/>
                <w:szCs w:val="28"/>
                <w:lang w:val="en-GB"/>
              </w:rPr>
            </w:rPrChange>
          </w:rPr>
          <w:delText>E</w:delText>
        </w:r>
      </w:del>
    </w:p>
    <w:p w14:paraId="545E914D" w14:textId="77777777" w:rsidR="00EA1662" w:rsidRPr="00E728A1" w:rsidRDefault="001940A6" w:rsidP="00D42923">
      <w:pPr>
        <w:pStyle w:val="ListParagraph"/>
        <w:jc w:val="both"/>
        <w:rPr>
          <w:rFonts w:ascii="Bell MT" w:hAnsi="Bell MT"/>
          <w:sz w:val="28"/>
          <w:szCs w:val="28"/>
          <w:lang w:val="en-GB"/>
        </w:rPr>
      </w:pPr>
      <w:r w:rsidRPr="00E728A1">
        <w:rPr>
          <w:rFonts w:ascii="Bell MT" w:hAnsi="Bell MT"/>
          <w:sz w:val="28"/>
          <w:szCs w:val="28"/>
          <w:lang w:val="en-GB"/>
        </w:rPr>
        <w:t xml:space="preserve">The scope of the design document is </w:t>
      </w:r>
      <w:r w:rsidR="00EA1662" w:rsidRPr="00E728A1">
        <w:rPr>
          <w:rFonts w:ascii="Bell MT" w:hAnsi="Bell MT"/>
          <w:sz w:val="28"/>
          <w:szCs w:val="28"/>
          <w:lang w:val="en-GB"/>
        </w:rPr>
        <w:t>to define the system’s behaviour in general cases and some critical scenarios, and to design the architecture of the system-to-be so as to provide a time-efficient, logical allocation of the components and the interaction between these components.</w:t>
      </w:r>
    </w:p>
    <w:p w14:paraId="3EA9310F" w14:textId="1EB5983D" w:rsidR="00E728A1" w:rsidRPr="00E728A1" w:rsidRDefault="00EA1662" w:rsidP="00E728A1">
      <w:pPr>
        <w:pStyle w:val="ListParagraph"/>
        <w:jc w:val="both"/>
        <w:rPr>
          <w:rFonts w:ascii="Bell MT" w:hAnsi="Bell MT"/>
          <w:sz w:val="28"/>
          <w:szCs w:val="28"/>
          <w:lang w:val="en-GB"/>
        </w:rPr>
      </w:pPr>
      <w:r w:rsidRPr="00E728A1">
        <w:rPr>
          <w:rFonts w:ascii="Bell MT" w:hAnsi="Bell MT"/>
          <w:sz w:val="28"/>
          <w:szCs w:val="28"/>
          <w:lang w:val="en-GB"/>
        </w:rPr>
        <w:t xml:space="preserve">The document is </w:t>
      </w:r>
      <w:r w:rsidR="00F4399A" w:rsidRPr="00E728A1">
        <w:rPr>
          <w:rFonts w:ascii="Bell MT" w:hAnsi="Bell MT"/>
          <w:sz w:val="28"/>
          <w:szCs w:val="28"/>
          <w:lang w:val="en-GB"/>
        </w:rPr>
        <w:t xml:space="preserve">not only limited to the architecture and behaviour of the components, but it also extends in part </w:t>
      </w:r>
      <w:r w:rsidRPr="00E728A1">
        <w:rPr>
          <w:rFonts w:ascii="Bell MT" w:hAnsi="Bell MT"/>
          <w:sz w:val="28"/>
          <w:szCs w:val="28"/>
          <w:lang w:val="en-GB"/>
        </w:rPr>
        <w:t>to the implementation and testing plan, where one possible course of action is explained, user interface design of user applications and requirements traceability relating to the Requirements and Specifications Document (RASD).</w:t>
      </w:r>
    </w:p>
    <w:p w14:paraId="379E139C" w14:textId="77777777" w:rsidR="00E728A1" w:rsidRPr="00E728A1" w:rsidRDefault="00E728A1" w:rsidP="00E728A1">
      <w:pPr>
        <w:pStyle w:val="ListParagraph"/>
        <w:jc w:val="both"/>
        <w:rPr>
          <w:rFonts w:ascii="Bell MT" w:hAnsi="Bell MT"/>
          <w:sz w:val="28"/>
          <w:szCs w:val="28"/>
          <w:lang w:val="en-GB"/>
        </w:rPr>
      </w:pPr>
    </w:p>
    <w:p w14:paraId="51B03A18" w14:textId="77777777" w:rsidR="006625AC" w:rsidRPr="00B50293" w:rsidRDefault="006625AC" w:rsidP="006625AC">
      <w:pPr>
        <w:pStyle w:val="ListParagraph"/>
        <w:numPr>
          <w:ilvl w:val="1"/>
          <w:numId w:val="1"/>
        </w:numPr>
        <w:rPr>
          <w:rFonts w:ascii="Bell MT" w:hAnsi="Bell MT"/>
          <w:sz w:val="32"/>
          <w:szCs w:val="32"/>
          <w:lang w:val="en-GB"/>
          <w:rPrChange w:id="13" w:author="Giorgio Romeo" w:date="2020-12-25T20:28:00Z">
            <w:rPr>
              <w:rFonts w:ascii="Bell MT" w:hAnsi="Bell MT"/>
              <w:sz w:val="28"/>
              <w:szCs w:val="28"/>
              <w:lang w:val="en-GB"/>
            </w:rPr>
          </w:rPrChange>
        </w:rPr>
      </w:pPr>
      <w:r w:rsidRPr="00B50293">
        <w:rPr>
          <w:rFonts w:ascii="Bell MT" w:hAnsi="Bell MT"/>
          <w:i/>
          <w:iCs/>
          <w:sz w:val="32"/>
          <w:szCs w:val="32"/>
          <w:lang w:val="en-GB"/>
          <w:rPrChange w:id="14" w:author="Giorgio Romeo" w:date="2020-12-25T20:28:00Z">
            <w:rPr>
              <w:rFonts w:ascii="Bell MT" w:hAnsi="Bell MT"/>
              <w:sz w:val="28"/>
              <w:szCs w:val="28"/>
              <w:lang w:val="en-GB"/>
            </w:rPr>
          </w:rPrChange>
        </w:rPr>
        <w:t>DEFINITIONS, ACRONYMS, ABBREVIATIONS</w:t>
      </w:r>
    </w:p>
    <w:p w14:paraId="70B18800" w14:textId="77777777" w:rsidR="006625AC" w:rsidRPr="00B50293" w:rsidRDefault="006625AC" w:rsidP="006625AC">
      <w:pPr>
        <w:pStyle w:val="ListParagraph"/>
        <w:numPr>
          <w:ilvl w:val="1"/>
          <w:numId w:val="1"/>
        </w:numPr>
        <w:rPr>
          <w:rFonts w:ascii="Bell MT" w:hAnsi="Bell MT"/>
          <w:sz w:val="32"/>
          <w:szCs w:val="32"/>
          <w:lang w:val="en-GB"/>
          <w:rPrChange w:id="15" w:author="Giorgio Romeo" w:date="2020-12-25T20:28:00Z">
            <w:rPr>
              <w:rFonts w:ascii="Bell MT" w:hAnsi="Bell MT"/>
              <w:sz w:val="28"/>
              <w:szCs w:val="28"/>
              <w:lang w:val="en-GB"/>
            </w:rPr>
          </w:rPrChange>
        </w:rPr>
      </w:pPr>
      <w:r w:rsidRPr="00B50293">
        <w:rPr>
          <w:rFonts w:ascii="Bell MT" w:hAnsi="Bell MT"/>
          <w:i/>
          <w:iCs/>
          <w:sz w:val="32"/>
          <w:szCs w:val="32"/>
          <w:lang w:val="en-GB"/>
          <w:rPrChange w:id="16" w:author="Giorgio Romeo" w:date="2020-12-25T20:28:00Z">
            <w:rPr>
              <w:rFonts w:ascii="Bell MT" w:hAnsi="Bell MT"/>
              <w:sz w:val="28"/>
              <w:szCs w:val="28"/>
              <w:lang w:val="en-GB"/>
            </w:rPr>
          </w:rPrChange>
        </w:rPr>
        <w:t>REVISION HISTORY</w:t>
      </w:r>
    </w:p>
    <w:p w14:paraId="65BB6DAC" w14:textId="77777777" w:rsidR="006625AC" w:rsidRPr="00B50293" w:rsidRDefault="006625AC" w:rsidP="006625AC">
      <w:pPr>
        <w:pStyle w:val="ListParagraph"/>
        <w:numPr>
          <w:ilvl w:val="1"/>
          <w:numId w:val="1"/>
        </w:numPr>
        <w:rPr>
          <w:rFonts w:ascii="Bell MT" w:hAnsi="Bell MT"/>
          <w:sz w:val="32"/>
          <w:szCs w:val="32"/>
          <w:lang w:val="en-GB"/>
          <w:rPrChange w:id="17" w:author="Giorgio Romeo" w:date="2020-12-25T20:28:00Z">
            <w:rPr>
              <w:rFonts w:ascii="Bell MT" w:hAnsi="Bell MT"/>
              <w:sz w:val="28"/>
              <w:szCs w:val="28"/>
              <w:lang w:val="en-GB"/>
            </w:rPr>
          </w:rPrChange>
        </w:rPr>
      </w:pPr>
      <w:r w:rsidRPr="00B50293">
        <w:rPr>
          <w:rFonts w:ascii="Bell MT" w:hAnsi="Bell MT"/>
          <w:i/>
          <w:iCs/>
          <w:sz w:val="32"/>
          <w:szCs w:val="32"/>
          <w:lang w:val="en-GB"/>
          <w:rPrChange w:id="18" w:author="Giorgio Romeo" w:date="2020-12-25T20:29:00Z">
            <w:rPr>
              <w:rFonts w:ascii="Bell MT" w:hAnsi="Bell MT"/>
              <w:sz w:val="28"/>
              <w:szCs w:val="28"/>
              <w:lang w:val="en-GB"/>
            </w:rPr>
          </w:rPrChange>
        </w:rPr>
        <w:t>REFERENCE DOCUMENTS</w:t>
      </w:r>
    </w:p>
    <w:p w14:paraId="626B3B1F" w14:textId="77777777" w:rsidR="006625AC" w:rsidRPr="00B50293" w:rsidRDefault="006625AC" w:rsidP="006625AC">
      <w:pPr>
        <w:pStyle w:val="ListParagraph"/>
        <w:numPr>
          <w:ilvl w:val="1"/>
          <w:numId w:val="1"/>
        </w:numPr>
        <w:rPr>
          <w:rFonts w:ascii="Bell MT" w:hAnsi="Bell MT"/>
          <w:sz w:val="32"/>
          <w:szCs w:val="32"/>
          <w:lang w:val="en-GB"/>
          <w:rPrChange w:id="19" w:author="Giorgio Romeo" w:date="2020-12-25T20:28:00Z">
            <w:rPr>
              <w:rFonts w:ascii="Bell MT" w:hAnsi="Bell MT"/>
              <w:sz w:val="28"/>
              <w:szCs w:val="28"/>
              <w:lang w:val="en-GB"/>
            </w:rPr>
          </w:rPrChange>
        </w:rPr>
      </w:pPr>
      <w:r w:rsidRPr="00B50293">
        <w:rPr>
          <w:rFonts w:ascii="Bell MT" w:hAnsi="Bell MT"/>
          <w:i/>
          <w:iCs/>
          <w:sz w:val="32"/>
          <w:szCs w:val="32"/>
          <w:lang w:val="en-GB"/>
          <w:rPrChange w:id="20" w:author="Giorgio Romeo" w:date="2020-12-25T20:29:00Z">
            <w:rPr>
              <w:rFonts w:ascii="Bell MT" w:hAnsi="Bell MT"/>
              <w:sz w:val="28"/>
              <w:szCs w:val="28"/>
              <w:lang w:val="en-GB"/>
            </w:rPr>
          </w:rPrChange>
        </w:rPr>
        <w:t>DOCUMENT STRUCTURE</w:t>
      </w:r>
    </w:p>
    <w:p w14:paraId="46C7F3B8" w14:textId="77777777" w:rsidR="006625AC" w:rsidRPr="00E728A1" w:rsidRDefault="006625AC" w:rsidP="006625AC">
      <w:pPr>
        <w:rPr>
          <w:rFonts w:ascii="Bell MT" w:hAnsi="Bell MT"/>
          <w:lang w:val="en-GB"/>
        </w:rPr>
      </w:pPr>
      <w:r w:rsidRPr="00E728A1">
        <w:rPr>
          <w:rFonts w:ascii="Bell MT" w:hAnsi="Bell MT"/>
          <w:lang w:val="en-GB"/>
        </w:rPr>
        <w:br w:type="page"/>
      </w:r>
    </w:p>
    <w:p w14:paraId="7FDDC36A" w14:textId="1124A453" w:rsidR="006625AC" w:rsidRPr="00B50293" w:rsidRDefault="00B50293" w:rsidP="00E728A1">
      <w:pPr>
        <w:pStyle w:val="ListParagraph"/>
        <w:numPr>
          <w:ilvl w:val="0"/>
          <w:numId w:val="1"/>
        </w:numPr>
        <w:spacing w:line="360" w:lineRule="auto"/>
        <w:rPr>
          <w:rFonts w:ascii="Bell MT" w:hAnsi="Bell MT"/>
          <w:b/>
          <w:bCs/>
          <w:sz w:val="40"/>
          <w:szCs w:val="40"/>
          <w:lang w:val="en-GB"/>
        </w:rPr>
      </w:pPr>
      <w:r>
        <w:rPr>
          <w:rFonts w:ascii="Bell MT" w:hAnsi="Bell MT"/>
          <w:b/>
          <w:bCs/>
          <w:sz w:val="40"/>
          <w:szCs w:val="40"/>
          <w:lang w:val="en-GB"/>
        </w:rPr>
        <w:lastRenderedPageBreak/>
        <w:t xml:space="preserve"> </w:t>
      </w:r>
      <w:r w:rsidR="006625AC" w:rsidRPr="00B50293">
        <w:rPr>
          <w:rFonts w:ascii="Bell MT" w:hAnsi="Bell MT"/>
          <w:b/>
          <w:bCs/>
          <w:sz w:val="40"/>
          <w:szCs w:val="40"/>
          <w:lang w:val="en-GB"/>
        </w:rPr>
        <w:t>ARCHITECTURAL DESIGN</w:t>
      </w:r>
    </w:p>
    <w:p w14:paraId="41917A71" w14:textId="24F2C963" w:rsidR="00E728A1" w:rsidRPr="00B50293" w:rsidRDefault="00E728A1" w:rsidP="006625AC">
      <w:pPr>
        <w:pStyle w:val="ListParagraph"/>
        <w:numPr>
          <w:ilvl w:val="1"/>
          <w:numId w:val="1"/>
        </w:numPr>
        <w:rPr>
          <w:rFonts w:ascii="Bell MT" w:hAnsi="Bell MT"/>
          <w:lang w:val="en-GB"/>
        </w:rPr>
      </w:pPr>
      <w:r w:rsidRPr="00B50293">
        <w:rPr>
          <w:rFonts w:ascii="Bell MT" w:hAnsi="Bell MT" w:cs="Calibri-Bold"/>
          <w:i/>
          <w:iCs/>
          <w:sz w:val="36"/>
          <w:szCs w:val="32"/>
          <w:lang w:val="en-GB"/>
        </w:rPr>
        <w:t>Overview: high-level components and their interacti</w:t>
      </w:r>
      <w:r w:rsidR="00B50293" w:rsidRPr="00B50293">
        <w:rPr>
          <w:rFonts w:ascii="Bell MT" w:hAnsi="Bell MT" w:cs="Calibri-Bold"/>
          <w:i/>
          <w:iCs/>
          <w:sz w:val="36"/>
          <w:szCs w:val="32"/>
          <w:lang w:val="en-GB"/>
        </w:rPr>
        <w:t>on</w:t>
      </w:r>
    </w:p>
    <w:p w14:paraId="2B75C0FA" w14:textId="77777777" w:rsidR="00E728A1" w:rsidRPr="00E728A1" w:rsidRDefault="00E728A1" w:rsidP="00E728A1">
      <w:pPr>
        <w:jc w:val="both"/>
        <w:rPr>
          <w:rFonts w:ascii="Bell MT" w:hAnsi="Bell MT" w:cs="Calibri"/>
          <w:sz w:val="28"/>
          <w:szCs w:val="28"/>
          <w:lang w:val="en-GB"/>
        </w:rPr>
      </w:pPr>
      <w:r w:rsidRPr="00E728A1">
        <w:rPr>
          <w:rFonts w:ascii="Bell MT" w:hAnsi="Bell MT" w:cs="Calibri"/>
          <w:sz w:val="28"/>
          <w:szCs w:val="28"/>
          <w:lang w:val="en-GB"/>
        </w:rPr>
        <w:t>The architecture of the application is structured according to three logic layers:</w:t>
      </w:r>
    </w:p>
    <w:p w14:paraId="5F790412" w14:textId="77777777" w:rsidR="00E728A1" w:rsidRPr="00E728A1" w:rsidRDefault="00E728A1" w:rsidP="00E728A1">
      <w:pPr>
        <w:pStyle w:val="ListParagraph"/>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Presentation Layer (P)</w:t>
      </w:r>
      <w:r w:rsidRPr="00E728A1">
        <w:rPr>
          <w:rFonts w:ascii="Bell MT" w:hAnsi="Bell MT" w:cs="Calibri-Bold"/>
          <w:sz w:val="28"/>
          <w:szCs w:val="28"/>
          <w:lang w:val="en-GB"/>
        </w:rPr>
        <w:t xml:space="preserve"> manages the presentation logic, namely the interaction with the user. It comprises a GUI (Graphic User Interface) that makes the application’s functionalities more understandable to the user.</w:t>
      </w:r>
    </w:p>
    <w:p w14:paraId="409E0ACB" w14:textId="77777777" w:rsidR="00E728A1" w:rsidRPr="00E728A1" w:rsidRDefault="00E728A1" w:rsidP="00E728A1">
      <w:pPr>
        <w:pStyle w:val="ListParagraph"/>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Business Logic</w:t>
      </w:r>
      <w:r w:rsidRPr="00E728A1">
        <w:rPr>
          <w:rFonts w:ascii="Bell MT" w:hAnsi="Bell MT" w:cs="Calibri-Bold"/>
          <w:sz w:val="28"/>
          <w:szCs w:val="28"/>
          <w:lang w:val="en-GB"/>
        </w:rPr>
        <w:t xml:space="preserve"> or </w:t>
      </w:r>
      <w:r w:rsidRPr="00E728A1">
        <w:rPr>
          <w:rFonts w:ascii="Bell MT" w:hAnsi="Bell MT" w:cs="Calibri-Bold"/>
          <w:i/>
          <w:iCs/>
          <w:sz w:val="28"/>
          <w:szCs w:val="28"/>
          <w:lang w:val="en-GB"/>
        </w:rPr>
        <w:t>Application Layer</w:t>
      </w:r>
      <w:r w:rsidRPr="00E728A1">
        <w:rPr>
          <w:rFonts w:ascii="Bell MT" w:hAnsi="Bell MT" w:cs="Calibri-Bold"/>
          <w:sz w:val="28"/>
          <w:szCs w:val="28"/>
          <w:lang w:val="en-GB"/>
        </w:rPr>
        <w:t xml:space="preserve"> (</w:t>
      </w:r>
      <w:r w:rsidRPr="00E728A1">
        <w:rPr>
          <w:rFonts w:ascii="Bell MT" w:hAnsi="Bell MT" w:cs="Calibri-Bold"/>
          <w:i/>
          <w:iCs/>
          <w:sz w:val="28"/>
          <w:szCs w:val="28"/>
          <w:lang w:val="en-GB"/>
        </w:rPr>
        <w:t>A</w:t>
      </w:r>
      <w:r w:rsidRPr="00E728A1">
        <w:rPr>
          <w:rFonts w:ascii="Bell MT" w:hAnsi="Bell MT" w:cs="Calibri-Bold"/>
          <w:sz w:val="28"/>
          <w:szCs w:val="28"/>
          <w:lang w:val="en-GB"/>
        </w:rPr>
        <w:t>) handles all the functions to provide to the user and manages the exchange of information between the user interface and the data source.</w:t>
      </w:r>
    </w:p>
    <w:p w14:paraId="0A10E8F0" w14:textId="77777777" w:rsidR="00E728A1" w:rsidRPr="00E728A1" w:rsidRDefault="00E728A1" w:rsidP="00E728A1">
      <w:pPr>
        <w:pStyle w:val="ListParagraph"/>
        <w:numPr>
          <w:ilvl w:val="0"/>
          <w:numId w:val="2"/>
        </w:numPr>
        <w:jc w:val="both"/>
        <w:rPr>
          <w:rFonts w:ascii="Bell MT" w:hAnsi="Bell MT" w:cs="Calibri-Bold"/>
          <w:i/>
          <w:iCs/>
          <w:sz w:val="28"/>
          <w:szCs w:val="28"/>
          <w:lang w:val="en-GB"/>
        </w:rPr>
      </w:pPr>
      <w:r w:rsidRPr="00E728A1">
        <w:rPr>
          <w:rFonts w:ascii="Bell MT" w:hAnsi="Bell MT" w:cs="Calibri-Bold"/>
          <w:i/>
          <w:iCs/>
          <w:sz w:val="28"/>
          <w:szCs w:val="28"/>
          <w:lang w:val="en-GB"/>
        </w:rPr>
        <w:t>Data Access Layer</w:t>
      </w:r>
      <w:r w:rsidRPr="00E728A1">
        <w:rPr>
          <w:rFonts w:ascii="Bell MT" w:hAnsi="Bell MT" w:cs="Calibri-Bold"/>
          <w:sz w:val="28"/>
          <w:szCs w:val="28"/>
          <w:lang w:val="en-GB"/>
        </w:rPr>
        <w:t xml:space="preserve"> (</w:t>
      </w:r>
      <w:r w:rsidRPr="00E728A1">
        <w:rPr>
          <w:rFonts w:ascii="Bell MT" w:hAnsi="Bell MT" w:cs="Calibri-Bold"/>
          <w:i/>
          <w:iCs/>
          <w:sz w:val="28"/>
          <w:szCs w:val="28"/>
          <w:lang w:val="en-GB"/>
        </w:rPr>
        <w:t>D</w:t>
      </w:r>
      <w:r w:rsidRPr="00E728A1">
        <w:rPr>
          <w:rFonts w:ascii="Bell MT" w:hAnsi="Bell MT" w:cs="Calibri-Bold"/>
          <w:sz w:val="28"/>
          <w:szCs w:val="28"/>
          <w:lang w:val="en-GB"/>
        </w:rPr>
        <w:t>) provides access to the stored data. The implementation of the access logic should be both easy and structurally robust to guarantee a correct abstraction from the specific database and provide a model easy to use.</w:t>
      </w:r>
    </w:p>
    <w:p w14:paraId="45C4F4D6" w14:textId="77777777" w:rsidR="00E728A1" w:rsidRPr="00E728A1" w:rsidRDefault="00E728A1" w:rsidP="00E728A1">
      <w:pPr>
        <w:jc w:val="both"/>
        <w:rPr>
          <w:rFonts w:ascii="Bell MT" w:hAnsi="Bell MT" w:cs="Calibri-Bold"/>
          <w:sz w:val="28"/>
          <w:szCs w:val="28"/>
          <w:lang w:val="en-GB"/>
        </w:rPr>
      </w:pPr>
      <w:r w:rsidRPr="00E728A1">
        <w:rPr>
          <w:rFonts w:ascii="Bell MT" w:hAnsi="Bell MT" w:cs="Calibri-Bold"/>
          <w:sz w:val="28"/>
          <w:szCs w:val="28"/>
          <w:lang w:val="en-GB"/>
        </w:rPr>
        <w:t>In order to guarantee as much flexibility and scalability as possible, the system is based on a 4-tier architecture (Client, Web Server, Application Server, Database Server) with a thin client. Since the application should be easy to use and executable in several different devices, the use of a thin client prevents a heavy computation load client side, carrying out all the heavy operation at server side. The user can directly communicate with the application server through the installed app in his device, while the store manager can access the functionalities devoted to him through a web application communicating with the web server.</w:t>
      </w:r>
    </w:p>
    <w:p w14:paraId="28A72BFD" w14:textId="77777777" w:rsidR="00E728A1" w:rsidRPr="00E728A1" w:rsidRDefault="00E728A1" w:rsidP="00E728A1">
      <w:pPr>
        <w:pStyle w:val="ListParagraph"/>
        <w:rPr>
          <w:rFonts w:ascii="Bell MT" w:hAnsi="Bell MT"/>
          <w:lang w:val="en-GB"/>
        </w:rPr>
      </w:pPr>
    </w:p>
    <w:p w14:paraId="232934E3" w14:textId="6B708E79" w:rsidR="00E728A1" w:rsidRPr="00E728A1" w:rsidRDefault="00E728A1" w:rsidP="00E728A1">
      <w:pPr>
        <w:rPr>
          <w:rFonts w:ascii="Bell MT" w:hAnsi="Bell MT"/>
          <w:lang w:val="en-GB"/>
        </w:rPr>
      </w:pPr>
    </w:p>
    <w:p w14:paraId="5816B828" w14:textId="7AA3CEA3" w:rsidR="00E728A1" w:rsidRPr="00E728A1" w:rsidRDefault="00E728A1" w:rsidP="00E728A1">
      <w:pPr>
        <w:rPr>
          <w:rFonts w:ascii="Bell MT" w:hAnsi="Bell MT"/>
          <w:lang w:val="en-GB"/>
        </w:rPr>
      </w:pPr>
    </w:p>
    <w:p w14:paraId="793B49EF" w14:textId="72904670" w:rsidR="00E728A1" w:rsidRPr="00E728A1" w:rsidRDefault="00E728A1" w:rsidP="00E728A1">
      <w:pPr>
        <w:rPr>
          <w:rFonts w:ascii="Bell MT" w:hAnsi="Bell MT"/>
          <w:lang w:val="en-GB"/>
        </w:rPr>
      </w:pPr>
    </w:p>
    <w:p w14:paraId="23EB3731" w14:textId="11B11A10" w:rsidR="00E728A1" w:rsidRPr="00E728A1" w:rsidRDefault="00E728A1" w:rsidP="00E728A1">
      <w:pPr>
        <w:rPr>
          <w:rFonts w:ascii="Bell MT" w:hAnsi="Bell MT"/>
          <w:lang w:val="en-GB"/>
        </w:rPr>
      </w:pPr>
    </w:p>
    <w:p w14:paraId="52418152" w14:textId="360B18C2" w:rsidR="00E728A1" w:rsidRPr="00E728A1" w:rsidRDefault="00E728A1" w:rsidP="00E728A1">
      <w:pPr>
        <w:rPr>
          <w:rFonts w:ascii="Bell MT" w:hAnsi="Bell MT"/>
          <w:lang w:val="en-GB"/>
        </w:rPr>
      </w:pPr>
    </w:p>
    <w:p w14:paraId="62C18884" w14:textId="359F1914" w:rsidR="00E728A1" w:rsidRPr="00E728A1" w:rsidRDefault="00E728A1" w:rsidP="00E728A1">
      <w:pPr>
        <w:rPr>
          <w:rFonts w:ascii="Bell MT" w:hAnsi="Bell MT"/>
          <w:lang w:val="en-GB"/>
        </w:rPr>
      </w:pPr>
    </w:p>
    <w:p w14:paraId="3391E809" w14:textId="7F7F7DF4" w:rsidR="00E728A1" w:rsidRPr="00E728A1" w:rsidRDefault="00E728A1" w:rsidP="00E728A1">
      <w:pPr>
        <w:rPr>
          <w:rFonts w:ascii="Bell MT" w:hAnsi="Bell MT"/>
          <w:lang w:val="en-GB"/>
        </w:rPr>
      </w:pPr>
    </w:p>
    <w:p w14:paraId="590FEDEE" w14:textId="532799B4" w:rsidR="00E728A1" w:rsidRPr="00E728A1" w:rsidRDefault="00E728A1" w:rsidP="00E728A1">
      <w:pPr>
        <w:rPr>
          <w:rFonts w:ascii="Bell MT" w:hAnsi="Bell MT"/>
          <w:lang w:val="en-GB"/>
        </w:rPr>
      </w:pPr>
    </w:p>
    <w:p w14:paraId="31406ADA" w14:textId="0F500C95" w:rsidR="00E728A1" w:rsidRPr="00E728A1" w:rsidRDefault="00E728A1" w:rsidP="00E728A1">
      <w:pPr>
        <w:rPr>
          <w:rFonts w:ascii="Bell MT" w:hAnsi="Bell MT"/>
          <w:lang w:val="en-GB"/>
        </w:rPr>
      </w:pPr>
    </w:p>
    <w:p w14:paraId="0CFF6C60" w14:textId="3DED53DA" w:rsidR="00E728A1" w:rsidRPr="00E728A1" w:rsidRDefault="00E728A1" w:rsidP="00E728A1">
      <w:pPr>
        <w:rPr>
          <w:rFonts w:ascii="Bell MT" w:hAnsi="Bell MT"/>
          <w:lang w:val="en-GB"/>
        </w:rPr>
      </w:pPr>
    </w:p>
    <w:p w14:paraId="54B695C8" w14:textId="7B9CED59" w:rsidR="00E728A1" w:rsidRPr="00E728A1" w:rsidRDefault="00E728A1" w:rsidP="00E728A1">
      <w:pPr>
        <w:rPr>
          <w:rFonts w:ascii="Bell MT" w:hAnsi="Bell MT"/>
          <w:lang w:val="en-GB"/>
        </w:rPr>
      </w:pPr>
    </w:p>
    <w:p w14:paraId="4E4A6B6A" w14:textId="1807938F" w:rsidR="00E728A1" w:rsidRPr="00E728A1" w:rsidRDefault="00E728A1" w:rsidP="00E728A1">
      <w:pPr>
        <w:rPr>
          <w:rFonts w:ascii="Bell MT" w:hAnsi="Bell MT"/>
          <w:lang w:val="en-GB"/>
        </w:rPr>
      </w:pPr>
    </w:p>
    <w:p w14:paraId="75B48473" w14:textId="294A3620" w:rsidR="00E728A1" w:rsidRPr="00E728A1" w:rsidRDefault="00E728A1" w:rsidP="00E728A1">
      <w:pPr>
        <w:rPr>
          <w:rFonts w:ascii="Bell MT" w:hAnsi="Bell MT"/>
          <w:lang w:val="en-GB"/>
        </w:rPr>
      </w:pPr>
    </w:p>
    <w:p w14:paraId="7D4F8A51" w14:textId="348A5878" w:rsidR="00E728A1" w:rsidRPr="00B50293" w:rsidRDefault="00E728A1" w:rsidP="00B50293">
      <w:pPr>
        <w:rPr>
          <w:rFonts w:ascii="Bell MT" w:hAnsi="Bell MT"/>
          <w:lang w:val="en-GB"/>
        </w:rPr>
      </w:pPr>
    </w:p>
    <w:p w14:paraId="58E2B150" w14:textId="70ED9BE3" w:rsidR="006625AC" w:rsidRPr="00B50293" w:rsidRDefault="0098587D" w:rsidP="006625AC">
      <w:pPr>
        <w:pStyle w:val="ListParagraph"/>
        <w:numPr>
          <w:ilvl w:val="1"/>
          <w:numId w:val="1"/>
        </w:numPr>
        <w:rPr>
          <w:rFonts w:ascii="Bell MT" w:hAnsi="Bell MT"/>
          <w:sz w:val="36"/>
          <w:szCs w:val="36"/>
          <w:lang w:val="en-GB"/>
        </w:rPr>
      </w:pPr>
      <w:ins w:id="21" w:author="Cristian Sbrolli" w:date="2020-12-27T11:23:00Z">
        <w:r>
          <w:rPr>
            <w:rFonts w:ascii="Bell MT" w:hAnsi="Bell MT"/>
            <w:noProof/>
            <w:sz w:val="36"/>
            <w:szCs w:val="36"/>
            <w:lang w:val="en-GB"/>
          </w:rPr>
          <w:lastRenderedPageBreak/>
          <w:drawing>
            <wp:anchor distT="0" distB="0" distL="114300" distR="114300" simplePos="0" relativeHeight="251658240" behindDoc="0" locked="0" layoutInCell="1" allowOverlap="1" wp14:anchorId="08D3FFCA" wp14:editId="7F9D5D9D">
              <wp:simplePos x="0" y="0"/>
              <wp:positionH relativeFrom="margin">
                <wp:posOffset>-599440</wp:posOffset>
              </wp:positionH>
              <wp:positionV relativeFrom="paragraph">
                <wp:posOffset>474345</wp:posOffset>
              </wp:positionV>
              <wp:extent cx="7346315" cy="5890895"/>
              <wp:effectExtent l="0" t="0" r="698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46315" cy="5890895"/>
                      </a:xfrm>
                      <a:prstGeom prst="rect">
                        <a:avLst/>
                      </a:prstGeom>
                    </pic:spPr>
                  </pic:pic>
                </a:graphicData>
              </a:graphic>
              <wp14:sizeRelH relativeFrom="page">
                <wp14:pctWidth>0</wp14:pctWidth>
              </wp14:sizeRelH>
              <wp14:sizeRelV relativeFrom="page">
                <wp14:pctHeight>0</wp14:pctHeight>
              </wp14:sizeRelV>
            </wp:anchor>
          </w:drawing>
        </w:r>
      </w:ins>
      <w:r w:rsidR="006625AC" w:rsidRPr="00B50293">
        <w:rPr>
          <w:rFonts w:ascii="Bell MT" w:hAnsi="Bell MT"/>
          <w:i/>
          <w:iCs/>
          <w:sz w:val="36"/>
          <w:szCs w:val="36"/>
          <w:lang w:val="en-GB"/>
        </w:rPr>
        <w:t>Component v</w:t>
      </w:r>
      <w:r w:rsidR="00B50293" w:rsidRPr="00B50293">
        <w:rPr>
          <w:rFonts w:ascii="Bell MT" w:hAnsi="Bell MT"/>
          <w:i/>
          <w:iCs/>
          <w:sz w:val="36"/>
          <w:szCs w:val="36"/>
          <w:lang w:val="en-GB"/>
        </w:rPr>
        <w:t>iew</w:t>
      </w:r>
      <w:ins w:id="22" w:author="Cristian Sbrolli" w:date="2020-12-27T11:22:00Z">
        <w:r>
          <w:rPr>
            <w:rFonts w:ascii="Bell MT" w:hAnsi="Bell MT"/>
            <w:i/>
            <w:iCs/>
            <w:sz w:val="36"/>
            <w:szCs w:val="36"/>
            <w:lang w:val="en-GB"/>
          </w:rPr>
          <w:br/>
        </w:r>
        <w:r>
          <w:rPr>
            <w:rFonts w:ascii="Bell MT" w:hAnsi="Bell MT"/>
            <w:i/>
            <w:iCs/>
            <w:sz w:val="36"/>
            <w:szCs w:val="36"/>
            <w:lang w:val="en-GB"/>
          </w:rPr>
          <w:br/>
        </w:r>
      </w:ins>
    </w:p>
    <w:p w14:paraId="21DAF247" w14:textId="77777777" w:rsidR="00B50293" w:rsidRPr="00B50293" w:rsidRDefault="00B50293" w:rsidP="00B50293">
      <w:pPr>
        <w:pStyle w:val="ListParagraph"/>
        <w:rPr>
          <w:rFonts w:ascii="Bell MT" w:hAnsi="Bell MT"/>
          <w:sz w:val="28"/>
          <w:szCs w:val="28"/>
          <w:lang w:val="en-GB"/>
        </w:rPr>
      </w:pPr>
      <w:r w:rsidRPr="00B50293">
        <w:rPr>
          <w:rFonts w:ascii="Bell MT" w:hAnsi="Bell MT"/>
          <w:sz w:val="28"/>
          <w:szCs w:val="28"/>
          <w:lang w:val="en-GB"/>
        </w:rPr>
        <w:t>The image above shows the internal architecture of the Application Server and all the interfaces that are provided to the outside world, and all interfaces required.</w:t>
      </w:r>
    </w:p>
    <w:p w14:paraId="678D5F76" w14:textId="77777777" w:rsidR="00B50293" w:rsidRPr="00B50293" w:rsidRDefault="00B50293" w:rsidP="00B50293">
      <w:pPr>
        <w:pStyle w:val="ListParagraph"/>
        <w:rPr>
          <w:rFonts w:ascii="Bell MT" w:hAnsi="Bell MT"/>
          <w:sz w:val="28"/>
          <w:szCs w:val="28"/>
          <w:lang w:val="en-GB"/>
        </w:rPr>
      </w:pPr>
      <w:r w:rsidRPr="00B50293">
        <w:rPr>
          <w:rFonts w:ascii="Bell MT" w:hAnsi="Bell MT"/>
          <w:sz w:val="28"/>
          <w:szCs w:val="28"/>
          <w:lang w:val="en-GB"/>
        </w:rPr>
        <w:t>Starting from what are conceptually two mediators, the system will contain two components called:</w:t>
      </w:r>
    </w:p>
    <w:p w14:paraId="3594319F" w14:textId="531D5E53" w:rsidR="00B50293" w:rsidRPr="00B50293" w:rsidRDefault="00B50293" w:rsidP="00B50293">
      <w:pPr>
        <w:pStyle w:val="ListParagraph"/>
        <w:numPr>
          <w:ilvl w:val="0"/>
          <w:numId w:val="3"/>
        </w:numPr>
        <w:spacing w:line="257" w:lineRule="auto"/>
        <w:ind w:left="1321" w:hanging="357"/>
        <w:rPr>
          <w:rFonts w:ascii="Bell MT" w:hAnsi="Bell MT"/>
          <w:sz w:val="28"/>
          <w:szCs w:val="28"/>
          <w:lang w:val="en-GB"/>
        </w:rPr>
      </w:pPr>
      <w:r w:rsidRPr="00B50293">
        <w:rPr>
          <w:rFonts w:ascii="Bell MT" w:hAnsi="Bell MT"/>
          <w:i/>
          <w:iCs/>
          <w:sz w:val="28"/>
          <w:szCs w:val="28"/>
          <w:lang w:val="en-GB"/>
        </w:rPr>
        <w:t>Map Mediator Module</w:t>
      </w:r>
      <w:r w:rsidRPr="00B50293">
        <w:rPr>
          <w:rFonts w:ascii="Bell MT" w:hAnsi="Bell MT"/>
          <w:sz w:val="28"/>
          <w:szCs w:val="28"/>
          <w:lang w:val="en-GB"/>
        </w:rPr>
        <w:t xml:space="preserve"> </w:t>
      </w:r>
      <w:r w:rsidRPr="00B50293">
        <w:rPr>
          <w:rFonts w:ascii="Bell MT" w:hAnsi="Bell MT"/>
          <w:sz w:val="28"/>
          <w:szCs w:val="28"/>
          <w:lang w:val="en-GB"/>
        </w:rPr>
        <w:br/>
        <w:t xml:space="preserve">This component’s job is to communicate with the external API, by modifying the API’s information so that it can be comprehensible by the Application server, and adapting the requests to the API’s protocol, required by other modules of the server. It provides information </w:t>
      </w:r>
      <w:r w:rsidRPr="00B50293">
        <w:rPr>
          <w:rFonts w:ascii="Bell MT" w:hAnsi="Bell MT"/>
          <w:sz w:val="28"/>
          <w:szCs w:val="28"/>
          <w:lang w:val="en-GB"/>
        </w:rPr>
        <w:lastRenderedPageBreak/>
        <w:t>regarding the local map with all the relevant stores in the map as well as an estimation of the time it takes to reach one store from a certain location.</w:t>
      </w:r>
      <w:del w:id="23" w:author="Cristian Sbrolli" w:date="2020-12-27T11:28:00Z">
        <w:r w:rsidRPr="00B50293" w:rsidDel="0098587D">
          <w:rPr>
            <w:rFonts w:ascii="Bell MT" w:hAnsi="Bell MT"/>
            <w:sz w:val="28"/>
            <w:szCs w:val="28"/>
            <w:lang w:val="en-GB"/>
          </w:rPr>
          <w:delText xml:space="preserve"> [SHOULDN’T ETA BE IN LOCATION MODULE]</w:delText>
        </w:r>
      </w:del>
    </w:p>
    <w:p w14:paraId="323C64BC" w14:textId="30E92EFA" w:rsidR="00B50293" w:rsidRPr="00B50293" w:rsidRDefault="00B50293" w:rsidP="00B50293">
      <w:pPr>
        <w:pStyle w:val="ListParagraph"/>
        <w:numPr>
          <w:ilvl w:val="0"/>
          <w:numId w:val="3"/>
        </w:numPr>
        <w:spacing w:line="257" w:lineRule="auto"/>
        <w:ind w:left="1321" w:hanging="357"/>
        <w:rPr>
          <w:rFonts w:ascii="Bell MT" w:hAnsi="Bell MT"/>
          <w:sz w:val="28"/>
          <w:szCs w:val="28"/>
          <w:lang w:val="en-GB"/>
        </w:rPr>
      </w:pPr>
      <w:r w:rsidRPr="00B50293">
        <w:rPr>
          <w:rFonts w:ascii="Bell MT" w:hAnsi="Bell MT"/>
          <w:i/>
          <w:iCs/>
          <w:sz w:val="28"/>
          <w:szCs w:val="28"/>
          <w:lang w:val="en-GB"/>
        </w:rPr>
        <w:t>Turnstile manager</w:t>
      </w:r>
      <w:r w:rsidRPr="00B50293">
        <w:rPr>
          <w:rFonts w:ascii="Bell MT" w:hAnsi="Bell MT"/>
          <w:sz w:val="28"/>
          <w:szCs w:val="28"/>
          <w:lang w:val="en-GB"/>
        </w:rPr>
        <w:br/>
        <w:t>The turnstile manager, as opposed to the previous component, provides an interface for the turnstiles so that they can be opened or closed through the scans of the right QR codes.</w:t>
      </w:r>
    </w:p>
    <w:p w14:paraId="51F16154" w14:textId="77777777" w:rsidR="00B50293" w:rsidRPr="00B50293" w:rsidRDefault="00B50293" w:rsidP="00B50293">
      <w:pPr>
        <w:ind w:left="708"/>
        <w:rPr>
          <w:rFonts w:ascii="Bell MT" w:hAnsi="Bell MT"/>
          <w:sz w:val="28"/>
          <w:szCs w:val="28"/>
          <w:lang w:val="en-GB"/>
        </w:rPr>
      </w:pPr>
      <w:r w:rsidRPr="00B50293">
        <w:rPr>
          <w:rFonts w:ascii="Bell MT" w:hAnsi="Bell MT"/>
          <w:sz w:val="28"/>
          <w:szCs w:val="28"/>
          <w:lang w:val="en-GB"/>
        </w:rPr>
        <w:t>For the authentication of an account, be it user or store manager, the following component will be of help:</w:t>
      </w:r>
    </w:p>
    <w:p w14:paraId="342FB5F9" w14:textId="3507C4CE" w:rsidR="00B50293" w:rsidRPr="00B50293" w:rsidRDefault="00B50293" w:rsidP="00B50293">
      <w:pPr>
        <w:pStyle w:val="ListParagraph"/>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Account manager</w:t>
      </w:r>
      <w:r w:rsidRPr="00B50293">
        <w:rPr>
          <w:rFonts w:ascii="Bell MT" w:hAnsi="Bell MT"/>
          <w:sz w:val="28"/>
          <w:szCs w:val="28"/>
          <w:lang w:val="en-GB"/>
        </w:rPr>
        <w:br/>
        <w:t xml:space="preserve">This is the component which is responsible for the authentication of any user that wants to log in or </w:t>
      </w:r>
      <w:r w:rsidRPr="00B50293">
        <w:rPr>
          <w:rFonts w:ascii="Bell MT" w:hAnsi="Bell MT"/>
          <w:b/>
          <w:i/>
          <w:sz w:val="28"/>
          <w:szCs w:val="28"/>
          <w:lang w:val="en-GB"/>
        </w:rPr>
        <w:t>register</w:t>
      </w:r>
      <w:del w:id="24" w:author="Cristian Sbrolli" w:date="2020-12-27T10:30:00Z">
        <w:r w:rsidRPr="00B50293" w:rsidDel="00E807C1">
          <w:rPr>
            <w:rFonts w:ascii="Bell MT" w:hAnsi="Bell MT"/>
            <w:b/>
            <w:i/>
            <w:sz w:val="28"/>
            <w:szCs w:val="28"/>
            <w:lang w:val="en-GB"/>
          </w:rPr>
          <w:delText xml:space="preserve"> </w:delText>
        </w:r>
        <w:r w:rsidRPr="00B50293" w:rsidDel="00E807C1">
          <w:rPr>
            <w:rFonts w:ascii="Bell MT" w:hAnsi="Bell MT"/>
            <w:sz w:val="28"/>
            <w:szCs w:val="28"/>
            <w:lang w:val="en-GB"/>
          </w:rPr>
          <w:delText>(???)</w:delText>
        </w:r>
      </w:del>
      <w:r w:rsidRPr="00B50293">
        <w:rPr>
          <w:rFonts w:ascii="Bell MT" w:hAnsi="Bell MT"/>
          <w:sz w:val="28"/>
          <w:szCs w:val="28"/>
          <w:lang w:val="en-GB"/>
        </w:rPr>
        <w:t xml:space="preserve">, so it saves all the relevant information about that account and furthermore, provides to all users the possibility to fetch all upcoming tickets that they have an appointment </w:t>
      </w:r>
      <w:commentRangeStart w:id="25"/>
      <w:r w:rsidRPr="00B50293">
        <w:rPr>
          <w:rFonts w:ascii="Bell MT" w:hAnsi="Bell MT"/>
          <w:sz w:val="28"/>
          <w:szCs w:val="28"/>
          <w:lang w:val="en-GB"/>
        </w:rPr>
        <w:t>for</w:t>
      </w:r>
      <w:commentRangeEnd w:id="25"/>
      <w:r w:rsidR="0098587D">
        <w:rPr>
          <w:rStyle w:val="CommentReference"/>
        </w:rPr>
        <w:commentReference w:id="25"/>
      </w:r>
      <w:r w:rsidRPr="00B50293">
        <w:rPr>
          <w:rFonts w:ascii="Bell MT" w:hAnsi="Bell MT"/>
          <w:sz w:val="28"/>
          <w:szCs w:val="28"/>
          <w:lang w:val="en-GB"/>
        </w:rPr>
        <w:t>.</w:t>
      </w:r>
      <w:ins w:id="26" w:author="Cristian Sbrolli" w:date="2020-12-27T11:29:00Z">
        <w:r w:rsidR="0098587D">
          <w:rPr>
            <w:rFonts w:ascii="Bell MT" w:hAnsi="Bell MT"/>
            <w:sz w:val="28"/>
            <w:szCs w:val="28"/>
            <w:lang w:val="en-GB"/>
          </w:rPr>
          <w:t xml:space="preserve"> </w:t>
        </w:r>
      </w:ins>
    </w:p>
    <w:p w14:paraId="2564DEDC" w14:textId="5BD96C9C" w:rsidR="00B50293" w:rsidRPr="00B50293" w:rsidRDefault="00B50293" w:rsidP="00B50293">
      <w:pPr>
        <w:ind w:left="708"/>
        <w:rPr>
          <w:rFonts w:ascii="Bell MT" w:hAnsi="Bell MT"/>
          <w:sz w:val="28"/>
          <w:szCs w:val="28"/>
          <w:lang w:val="en-GB"/>
        </w:rPr>
      </w:pPr>
      <w:r w:rsidRPr="00B50293">
        <w:rPr>
          <w:rFonts w:ascii="Bell MT" w:hAnsi="Bell MT"/>
          <w:sz w:val="28"/>
          <w:szCs w:val="28"/>
          <w:lang w:val="en-GB"/>
        </w:rPr>
        <w:t>Once a user is logged in the system,</w:t>
      </w:r>
      <w:ins w:id="27" w:author="Cristian Sbrolli" w:date="2020-12-27T10:30:00Z">
        <w:r w:rsidR="00E807C1">
          <w:rPr>
            <w:rFonts w:ascii="Bell MT" w:hAnsi="Bell MT"/>
            <w:sz w:val="28"/>
            <w:szCs w:val="28"/>
            <w:lang w:val="en-GB"/>
          </w:rPr>
          <w:t xml:space="preserve"> this</w:t>
        </w:r>
      </w:ins>
      <w:del w:id="28" w:author="Cristian Sbrolli" w:date="2020-12-27T10:30:00Z">
        <w:r w:rsidRPr="00B50293" w:rsidDel="00E807C1">
          <w:rPr>
            <w:rFonts w:ascii="Bell MT" w:hAnsi="Bell MT"/>
            <w:sz w:val="28"/>
            <w:szCs w:val="28"/>
            <w:lang w:val="en-GB"/>
          </w:rPr>
          <w:delText xml:space="preserve"> it</w:delText>
        </w:r>
      </w:del>
      <w:r w:rsidRPr="00B50293">
        <w:rPr>
          <w:rFonts w:ascii="Bell MT" w:hAnsi="Bell MT"/>
          <w:sz w:val="28"/>
          <w:szCs w:val="28"/>
          <w:lang w:val="en-GB"/>
        </w:rPr>
        <w:t xml:space="preserve"> </w:t>
      </w:r>
      <w:del w:id="29" w:author="Cristian Sbrolli" w:date="2020-12-27T11:30:00Z">
        <w:r w:rsidRPr="00B50293" w:rsidDel="0098587D">
          <w:rPr>
            <w:rFonts w:ascii="Bell MT" w:hAnsi="Bell MT"/>
            <w:sz w:val="28"/>
            <w:szCs w:val="28"/>
            <w:lang w:val="en-GB"/>
          </w:rPr>
          <w:delText>has to</w:delText>
        </w:r>
      </w:del>
      <w:ins w:id="30" w:author="Cristian Sbrolli" w:date="2020-12-27T11:30:00Z">
        <w:r w:rsidR="0098587D" w:rsidRPr="00B50293">
          <w:rPr>
            <w:rFonts w:ascii="Bell MT" w:hAnsi="Bell MT"/>
            <w:sz w:val="28"/>
            <w:szCs w:val="28"/>
            <w:lang w:val="en-GB"/>
          </w:rPr>
          <w:t>must</w:t>
        </w:r>
      </w:ins>
      <w:r w:rsidRPr="00B50293">
        <w:rPr>
          <w:rFonts w:ascii="Bell MT" w:hAnsi="Bell MT"/>
          <w:sz w:val="28"/>
          <w:szCs w:val="28"/>
          <w:lang w:val="en-GB"/>
        </w:rPr>
        <w:t xml:space="preserve"> provide functionalities to the user that allow </w:t>
      </w:r>
      <w:del w:id="31" w:author="Cristian Sbrolli" w:date="2020-12-27T10:30:00Z">
        <w:r w:rsidRPr="00B50293" w:rsidDel="00E807C1">
          <w:rPr>
            <w:rFonts w:ascii="Bell MT" w:hAnsi="Bell MT"/>
            <w:sz w:val="28"/>
            <w:szCs w:val="28"/>
            <w:lang w:val="en-GB"/>
          </w:rPr>
          <w:delText xml:space="preserve">them </w:delText>
        </w:r>
      </w:del>
      <w:ins w:id="32" w:author="Cristian Sbrolli" w:date="2020-12-27T10:30:00Z">
        <w:r w:rsidR="00E807C1">
          <w:rPr>
            <w:rFonts w:ascii="Bell MT" w:hAnsi="Bell MT"/>
            <w:sz w:val="28"/>
            <w:szCs w:val="28"/>
            <w:lang w:val="en-GB"/>
          </w:rPr>
          <w:t xml:space="preserve">him </w:t>
        </w:r>
      </w:ins>
      <w:r w:rsidRPr="00B50293">
        <w:rPr>
          <w:rFonts w:ascii="Bell MT" w:hAnsi="Bell MT"/>
          <w:sz w:val="28"/>
          <w:szCs w:val="28"/>
          <w:lang w:val="en-GB"/>
        </w:rPr>
        <w:t xml:space="preserve">to book visits, get tickets, be reminded of upcoming </w:t>
      </w:r>
      <w:proofErr w:type="gramStart"/>
      <w:r w:rsidRPr="00B50293">
        <w:rPr>
          <w:rFonts w:ascii="Bell MT" w:hAnsi="Bell MT"/>
          <w:sz w:val="28"/>
          <w:szCs w:val="28"/>
          <w:lang w:val="en-GB"/>
        </w:rPr>
        <w:t>visits</w:t>
      </w:r>
      <w:proofErr w:type="gramEnd"/>
      <w:r w:rsidRPr="00B50293">
        <w:rPr>
          <w:rFonts w:ascii="Bell MT" w:hAnsi="Bell MT"/>
          <w:sz w:val="28"/>
          <w:szCs w:val="28"/>
          <w:lang w:val="en-GB"/>
        </w:rPr>
        <w:t xml:space="preserve"> and be suggested different stores in case the requested ones are full. The following components allow users to:</w:t>
      </w:r>
    </w:p>
    <w:p w14:paraId="29C669C0" w14:textId="1965923F" w:rsidR="00B50293" w:rsidRPr="00B50293" w:rsidRDefault="00B50293" w:rsidP="00B50293">
      <w:pPr>
        <w:pStyle w:val="ListParagraph"/>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Reservation manager</w:t>
      </w:r>
      <w:r w:rsidRPr="00B50293">
        <w:rPr>
          <w:rFonts w:ascii="Bell MT" w:hAnsi="Bell MT"/>
          <w:sz w:val="28"/>
          <w:szCs w:val="28"/>
          <w:lang w:val="en-GB"/>
        </w:rPr>
        <w:br/>
        <w:t xml:space="preserve">It provides the interfaces that allow booking of tickets and </w:t>
      </w:r>
      <w:ins w:id="33" w:author="Cristian Sbrolli" w:date="2020-12-27T11:31:00Z">
        <w:r w:rsidR="0098587D">
          <w:rPr>
            <w:rFonts w:ascii="Bell MT" w:hAnsi="Bell MT"/>
            <w:sz w:val="28"/>
            <w:szCs w:val="28"/>
            <w:lang w:val="en-GB"/>
          </w:rPr>
          <w:t>visits</w:t>
        </w:r>
      </w:ins>
      <w:del w:id="34" w:author="Cristian Sbrolli" w:date="2020-12-27T11:31:00Z">
        <w:r w:rsidRPr="00B50293" w:rsidDel="0098587D">
          <w:rPr>
            <w:rFonts w:ascii="Bell MT" w:hAnsi="Bell MT"/>
            <w:sz w:val="28"/>
            <w:szCs w:val="28"/>
            <w:lang w:val="en-GB"/>
          </w:rPr>
          <w:delText>ticket requests to be carried out</w:delText>
        </w:r>
      </w:del>
      <w:r w:rsidRPr="00B50293">
        <w:rPr>
          <w:rFonts w:ascii="Bell MT" w:hAnsi="Bell MT"/>
          <w:sz w:val="28"/>
          <w:szCs w:val="28"/>
          <w:lang w:val="en-GB"/>
        </w:rPr>
        <w:t xml:space="preserve">. It communicates with different components </w:t>
      </w:r>
      <w:del w:id="35" w:author="Cristian Sbrolli" w:date="2020-12-27T10:31:00Z">
        <w:r w:rsidRPr="00B50293" w:rsidDel="00E807C1">
          <w:rPr>
            <w:rFonts w:ascii="Bell MT" w:hAnsi="Bell MT"/>
            <w:sz w:val="28"/>
            <w:szCs w:val="28"/>
            <w:lang w:val="en-GB"/>
          </w:rPr>
          <w:delText xml:space="preserve">[ADD INTERFACE TO LOCATION MODULE] </w:delText>
        </w:r>
      </w:del>
      <w:r w:rsidRPr="00B50293">
        <w:rPr>
          <w:rFonts w:ascii="Bell MT" w:hAnsi="Bell MT"/>
          <w:sz w:val="28"/>
          <w:szCs w:val="28"/>
          <w:lang w:val="en-GB"/>
        </w:rPr>
        <w:t xml:space="preserve">to </w:t>
      </w:r>
      <w:ins w:id="36" w:author="Cristian Sbrolli" w:date="2020-12-27T11:32:00Z">
        <w:r w:rsidR="000230B9">
          <w:rPr>
            <w:rFonts w:ascii="Bell MT" w:hAnsi="Bell MT"/>
            <w:sz w:val="28"/>
            <w:szCs w:val="28"/>
            <w:lang w:val="en-GB"/>
          </w:rPr>
          <w:t xml:space="preserve">provide the functionalities required by </w:t>
        </w:r>
      </w:ins>
      <w:ins w:id="37" w:author="Cristian Sbrolli" w:date="2020-12-27T11:33:00Z">
        <w:r w:rsidR="000230B9">
          <w:rPr>
            <w:rFonts w:ascii="Bell MT" w:hAnsi="Bell MT"/>
            <w:sz w:val="28"/>
            <w:szCs w:val="28"/>
            <w:lang w:val="en-GB"/>
          </w:rPr>
          <w:t xml:space="preserve">tickets and visits requests i.e., </w:t>
        </w:r>
      </w:ins>
      <w:r w:rsidRPr="00B50293">
        <w:rPr>
          <w:rFonts w:ascii="Bell MT" w:hAnsi="Bell MT"/>
          <w:sz w:val="28"/>
          <w:szCs w:val="28"/>
          <w:lang w:val="en-GB"/>
        </w:rPr>
        <w:t xml:space="preserve">check all the relevant, </w:t>
      </w:r>
      <w:del w:id="38" w:author="Cristian Sbrolli" w:date="2020-12-27T11:31:00Z">
        <w:r w:rsidRPr="00B50293" w:rsidDel="0098587D">
          <w:rPr>
            <w:rFonts w:ascii="Bell MT" w:hAnsi="Bell MT"/>
            <w:sz w:val="28"/>
            <w:szCs w:val="28"/>
            <w:lang w:val="en-GB"/>
          </w:rPr>
          <w:delText xml:space="preserve">free </w:delText>
        </w:r>
      </w:del>
      <w:ins w:id="39" w:author="Cristian Sbrolli" w:date="2020-12-27T11:31:00Z">
        <w:r w:rsidR="0098587D">
          <w:rPr>
            <w:rFonts w:ascii="Bell MT" w:hAnsi="Bell MT"/>
            <w:sz w:val="28"/>
            <w:szCs w:val="28"/>
            <w:lang w:val="en-GB"/>
          </w:rPr>
          <w:t>available</w:t>
        </w:r>
        <w:r w:rsidR="0098587D" w:rsidRPr="00B50293">
          <w:rPr>
            <w:rFonts w:ascii="Bell MT" w:hAnsi="Bell MT"/>
            <w:sz w:val="28"/>
            <w:szCs w:val="28"/>
            <w:lang w:val="en-GB"/>
          </w:rPr>
          <w:t xml:space="preserve"> </w:t>
        </w:r>
      </w:ins>
      <w:r w:rsidRPr="00B50293">
        <w:rPr>
          <w:rFonts w:ascii="Bell MT" w:hAnsi="Bell MT"/>
          <w:sz w:val="28"/>
          <w:szCs w:val="28"/>
          <w:lang w:val="en-GB"/>
        </w:rPr>
        <w:t>timeslots,</w:t>
      </w:r>
      <w:del w:id="40" w:author="Cristian Sbrolli" w:date="2020-12-27T11:31:00Z">
        <w:r w:rsidRPr="00B50293" w:rsidDel="0098587D">
          <w:rPr>
            <w:rFonts w:ascii="Bell MT" w:hAnsi="Bell MT"/>
            <w:sz w:val="28"/>
            <w:szCs w:val="28"/>
            <w:lang w:val="en-GB"/>
          </w:rPr>
          <w:delText xml:space="preserve"> and</w:delText>
        </w:r>
      </w:del>
      <w:r w:rsidRPr="00B50293">
        <w:rPr>
          <w:rFonts w:ascii="Bell MT" w:hAnsi="Bell MT"/>
          <w:sz w:val="28"/>
          <w:szCs w:val="28"/>
          <w:lang w:val="en-GB"/>
        </w:rPr>
        <w:t xml:space="preserve"> show a map of all the available shops around the user’s current location</w:t>
      </w:r>
      <w:ins w:id="41" w:author="Cristian Sbrolli" w:date="2020-12-27T11:31:00Z">
        <w:r w:rsidR="0098587D">
          <w:rPr>
            <w:rFonts w:ascii="Bell MT" w:hAnsi="Bell MT"/>
            <w:sz w:val="28"/>
            <w:szCs w:val="28"/>
            <w:lang w:val="en-GB"/>
          </w:rPr>
          <w:t xml:space="preserve">, </w:t>
        </w:r>
      </w:ins>
      <w:ins w:id="42" w:author="Cristian Sbrolli" w:date="2020-12-27T11:32:00Z">
        <w:r w:rsidR="000230B9">
          <w:rPr>
            <w:rFonts w:ascii="Bell MT" w:hAnsi="Bell MT"/>
            <w:sz w:val="28"/>
            <w:szCs w:val="28"/>
            <w:lang w:val="en-GB"/>
          </w:rPr>
          <w:t>handle visits additional info</w:t>
        </w:r>
      </w:ins>
      <w:ins w:id="43" w:author="Cristian Sbrolli" w:date="2020-12-27T11:34:00Z">
        <w:r w:rsidR="000230B9">
          <w:rPr>
            <w:rFonts w:ascii="Bell MT" w:hAnsi="Bell MT"/>
            <w:sz w:val="28"/>
            <w:szCs w:val="28"/>
            <w:lang w:val="en-GB"/>
          </w:rPr>
          <w:t>…(See interface diagram for a more detailed list)</w:t>
        </w:r>
      </w:ins>
      <w:del w:id="44" w:author="Cristian Sbrolli" w:date="2020-12-27T11:34:00Z">
        <w:r w:rsidRPr="00B50293" w:rsidDel="000230B9">
          <w:rPr>
            <w:rFonts w:ascii="Bell MT" w:hAnsi="Bell MT"/>
            <w:sz w:val="28"/>
            <w:szCs w:val="28"/>
            <w:lang w:val="en-GB"/>
          </w:rPr>
          <w:delText xml:space="preserve">. </w:delText>
        </w:r>
      </w:del>
      <w:del w:id="45" w:author="Cristian Sbrolli" w:date="2020-12-27T11:30:00Z">
        <w:r w:rsidRPr="00B50293" w:rsidDel="0098587D">
          <w:rPr>
            <w:rFonts w:ascii="Bell MT" w:hAnsi="Bell MT"/>
            <w:sz w:val="28"/>
            <w:szCs w:val="28"/>
            <w:lang w:val="en-GB"/>
          </w:rPr>
          <w:delText xml:space="preserve">It also provides internal interfaces that will aid the functionalities of other components. [Why is ticket fetcher in user mng and not in reservation mng?] </w:delText>
        </w:r>
      </w:del>
    </w:p>
    <w:p w14:paraId="65C98A4E" w14:textId="0CED586C" w:rsidR="00B50293" w:rsidRPr="00B50293" w:rsidRDefault="00B50293" w:rsidP="00E95394">
      <w:pPr>
        <w:pStyle w:val="ListParagraph"/>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Notification manager</w:t>
      </w:r>
      <w:r w:rsidRPr="00B50293">
        <w:rPr>
          <w:rFonts w:ascii="Bell MT" w:hAnsi="Bell MT"/>
          <w:sz w:val="28"/>
          <w:szCs w:val="28"/>
          <w:lang w:val="en-GB"/>
        </w:rPr>
        <w:br/>
        <w:t>This component has the job of</w:t>
      </w:r>
      <w:ins w:id="46" w:author="Cristian Sbrolli" w:date="2020-12-27T11:35:00Z">
        <w:r w:rsidR="000230B9">
          <w:rPr>
            <w:rFonts w:ascii="Bell MT" w:hAnsi="Bell MT"/>
            <w:sz w:val="28"/>
            <w:szCs w:val="28"/>
            <w:lang w:val="en-GB"/>
          </w:rPr>
          <w:t xml:space="preserve"> handling notifications of two types:</w:t>
        </w:r>
      </w:ins>
      <w:r w:rsidRPr="00B50293">
        <w:rPr>
          <w:rFonts w:ascii="Bell MT" w:hAnsi="Bell MT"/>
          <w:sz w:val="28"/>
          <w:szCs w:val="28"/>
          <w:lang w:val="en-GB"/>
        </w:rPr>
        <w:t xml:space="preserve"> </w:t>
      </w:r>
      <w:ins w:id="47" w:author="Cristian Sbrolli" w:date="2020-12-27T11:35:00Z">
        <w:r w:rsidR="000230B9">
          <w:rPr>
            <w:rFonts w:ascii="Bell MT" w:hAnsi="Bell MT"/>
            <w:sz w:val="28"/>
            <w:szCs w:val="28"/>
            <w:lang w:val="en-GB"/>
          </w:rPr>
          <w:br/>
          <w:t>-r</w:t>
        </w:r>
      </w:ins>
      <w:del w:id="48" w:author="Cristian Sbrolli" w:date="2020-12-27T11:35:00Z">
        <w:r w:rsidRPr="00B50293" w:rsidDel="000230B9">
          <w:rPr>
            <w:rFonts w:ascii="Bell MT" w:hAnsi="Bell MT"/>
            <w:sz w:val="28"/>
            <w:szCs w:val="28"/>
            <w:lang w:val="en-GB"/>
          </w:rPr>
          <w:delText>r</w:delText>
        </w:r>
      </w:del>
      <w:r w:rsidRPr="00B50293">
        <w:rPr>
          <w:rFonts w:ascii="Bell MT" w:hAnsi="Bell MT"/>
          <w:sz w:val="28"/>
          <w:szCs w:val="28"/>
          <w:lang w:val="en-GB"/>
        </w:rPr>
        <w:t xml:space="preserve">eminding users </w:t>
      </w:r>
      <w:del w:id="49" w:author="Cristian Sbrolli" w:date="2020-12-27T11:34:00Z">
        <w:r w:rsidRPr="00B50293" w:rsidDel="000230B9">
          <w:rPr>
            <w:rFonts w:ascii="Bell MT" w:hAnsi="Bell MT"/>
            <w:sz w:val="28"/>
            <w:szCs w:val="28"/>
            <w:lang w:val="en-GB"/>
          </w:rPr>
          <w:delText>of the time</w:delText>
        </w:r>
      </w:del>
      <w:del w:id="50" w:author="Cristian Sbrolli" w:date="2020-12-27T11:35:00Z">
        <w:r w:rsidRPr="00B50293" w:rsidDel="000230B9">
          <w:rPr>
            <w:rFonts w:ascii="Bell MT" w:hAnsi="Bell MT"/>
            <w:sz w:val="28"/>
            <w:szCs w:val="28"/>
            <w:lang w:val="en-GB"/>
          </w:rPr>
          <w:delText xml:space="preserve"> </w:delText>
        </w:r>
      </w:del>
      <w:r w:rsidRPr="00B50293">
        <w:rPr>
          <w:rFonts w:ascii="Bell MT" w:hAnsi="Bell MT"/>
          <w:sz w:val="28"/>
          <w:szCs w:val="28"/>
          <w:lang w:val="en-GB"/>
        </w:rPr>
        <w:t xml:space="preserve">when it is </w:t>
      </w:r>
      <w:del w:id="51" w:author="Cristian Sbrolli" w:date="2020-12-27T11:35:00Z">
        <w:r w:rsidRPr="00B50293" w:rsidDel="000230B9">
          <w:rPr>
            <w:rFonts w:ascii="Bell MT" w:hAnsi="Bell MT"/>
            <w:sz w:val="28"/>
            <w:szCs w:val="28"/>
            <w:lang w:val="en-GB"/>
          </w:rPr>
          <w:delText xml:space="preserve">their </w:delText>
        </w:r>
      </w:del>
      <w:r w:rsidRPr="00B50293">
        <w:rPr>
          <w:rFonts w:ascii="Bell MT" w:hAnsi="Bell MT"/>
          <w:sz w:val="28"/>
          <w:szCs w:val="28"/>
          <w:lang w:val="en-GB"/>
        </w:rPr>
        <w:t xml:space="preserve">time to leave their current location </w:t>
      </w:r>
      <w:ins w:id="52" w:author="Cristian Sbrolli" w:date="2020-12-27T11:35:00Z">
        <w:r w:rsidR="000230B9">
          <w:rPr>
            <w:rFonts w:ascii="Bell MT" w:hAnsi="Bell MT"/>
            <w:sz w:val="28"/>
            <w:szCs w:val="28"/>
            <w:lang w:val="en-GB"/>
          </w:rPr>
          <w:t xml:space="preserve">so </w:t>
        </w:r>
      </w:ins>
      <w:r w:rsidRPr="00B50293">
        <w:rPr>
          <w:rFonts w:ascii="Bell MT" w:hAnsi="Bell MT"/>
          <w:sz w:val="28"/>
          <w:szCs w:val="28"/>
          <w:lang w:val="en-GB"/>
        </w:rPr>
        <w:t>to reach in time their destination</w:t>
      </w:r>
      <w:ins w:id="53" w:author="Cristian Sbrolli" w:date="2020-12-27T11:36:00Z">
        <w:r w:rsidR="000230B9">
          <w:rPr>
            <w:rFonts w:ascii="Bell MT" w:hAnsi="Bell MT"/>
            <w:sz w:val="28"/>
            <w:szCs w:val="28"/>
            <w:lang w:val="en-GB"/>
          </w:rPr>
          <w:t>; to do this, the component interfaces with the maps provider, getting info on E</w:t>
        </w:r>
      </w:ins>
      <w:ins w:id="54" w:author="Cristian Sbrolli" w:date="2020-12-27T11:37:00Z">
        <w:r w:rsidR="000230B9">
          <w:rPr>
            <w:rFonts w:ascii="Bell MT" w:hAnsi="Bell MT"/>
            <w:sz w:val="28"/>
            <w:szCs w:val="28"/>
            <w:lang w:val="en-GB"/>
          </w:rPr>
          <w:t>TA.</w:t>
        </w:r>
      </w:ins>
      <w:del w:id="55" w:author="Cristian Sbrolli" w:date="2020-12-27T11:36:00Z">
        <w:r w:rsidRPr="00B50293" w:rsidDel="000230B9">
          <w:rPr>
            <w:rFonts w:ascii="Bell MT" w:hAnsi="Bell MT"/>
            <w:sz w:val="28"/>
            <w:szCs w:val="28"/>
            <w:lang w:val="en-GB"/>
          </w:rPr>
          <w:delText>,</w:delText>
        </w:r>
      </w:del>
      <w:r w:rsidRPr="00B50293">
        <w:rPr>
          <w:rFonts w:ascii="Bell MT" w:hAnsi="Bell MT"/>
          <w:sz w:val="28"/>
          <w:szCs w:val="28"/>
          <w:lang w:val="en-GB"/>
        </w:rPr>
        <w:t xml:space="preserve"> </w:t>
      </w:r>
      <w:ins w:id="56" w:author="Cristian Sbrolli" w:date="2020-12-27T11:36:00Z">
        <w:r w:rsidR="000230B9">
          <w:rPr>
            <w:rFonts w:ascii="Bell MT" w:hAnsi="Bell MT"/>
            <w:sz w:val="28"/>
            <w:szCs w:val="28"/>
            <w:lang w:val="en-GB"/>
          </w:rPr>
          <w:br/>
          <w:t>-</w:t>
        </w:r>
      </w:ins>
      <w:r w:rsidRPr="00B50293">
        <w:rPr>
          <w:rFonts w:ascii="Bell MT" w:hAnsi="Bell MT"/>
          <w:sz w:val="28"/>
          <w:szCs w:val="28"/>
          <w:lang w:val="en-GB"/>
        </w:rPr>
        <w:t xml:space="preserve">provide </w:t>
      </w:r>
      <w:ins w:id="57" w:author="Cristian Sbrolli" w:date="2020-12-27T11:37:00Z">
        <w:r w:rsidR="000230B9">
          <w:rPr>
            <w:rFonts w:ascii="Bell MT" w:hAnsi="Bell MT"/>
            <w:sz w:val="28"/>
            <w:szCs w:val="28"/>
            <w:lang w:val="en-GB"/>
          </w:rPr>
          <w:t>suggestions</w:t>
        </w:r>
      </w:ins>
      <w:del w:id="58" w:author="Cristian Sbrolli" w:date="2020-12-27T11:37:00Z">
        <w:r w:rsidRPr="00B50293" w:rsidDel="000230B9">
          <w:rPr>
            <w:rFonts w:ascii="Bell MT" w:hAnsi="Bell MT"/>
            <w:sz w:val="28"/>
            <w:szCs w:val="28"/>
            <w:lang w:val="en-GB"/>
          </w:rPr>
          <w:delText>periodical information</w:delText>
        </w:r>
      </w:del>
      <w:r w:rsidRPr="00B50293">
        <w:rPr>
          <w:rFonts w:ascii="Bell MT" w:hAnsi="Bell MT"/>
          <w:sz w:val="28"/>
          <w:szCs w:val="28"/>
          <w:lang w:val="en-GB"/>
        </w:rPr>
        <w:t xml:space="preserve"> of </w:t>
      </w:r>
      <w:ins w:id="59" w:author="Cristian Sbrolli" w:date="2020-12-27T11:38:00Z">
        <w:r w:rsidR="000230B9">
          <w:rPr>
            <w:rFonts w:ascii="Bell MT" w:hAnsi="Bell MT"/>
            <w:sz w:val="28"/>
            <w:szCs w:val="28"/>
            <w:lang w:val="en-GB"/>
          </w:rPr>
          <w:t xml:space="preserve">relevant </w:t>
        </w:r>
      </w:ins>
      <w:r w:rsidRPr="00B50293">
        <w:rPr>
          <w:rFonts w:ascii="Bell MT" w:hAnsi="Bell MT"/>
          <w:sz w:val="28"/>
          <w:szCs w:val="28"/>
          <w:lang w:val="en-GB"/>
        </w:rPr>
        <w:t xml:space="preserve">available stores </w:t>
      </w:r>
      <w:ins w:id="60" w:author="Cristian Sbrolli" w:date="2020-12-27T11:37:00Z">
        <w:r w:rsidR="000230B9">
          <w:rPr>
            <w:rFonts w:ascii="Bell MT" w:hAnsi="Bell MT"/>
            <w:sz w:val="28"/>
            <w:szCs w:val="28"/>
            <w:lang w:val="en-GB"/>
          </w:rPr>
          <w:t xml:space="preserve">and timeslots </w:t>
        </w:r>
      </w:ins>
      <w:r w:rsidRPr="00B50293">
        <w:rPr>
          <w:rFonts w:ascii="Bell MT" w:hAnsi="Bell MT"/>
          <w:sz w:val="28"/>
          <w:szCs w:val="28"/>
          <w:lang w:val="en-GB"/>
        </w:rPr>
        <w:t>when the requested one is full</w:t>
      </w:r>
      <w:ins w:id="61" w:author="Cristian Sbrolli" w:date="2020-12-27T11:37:00Z">
        <w:r w:rsidR="000230B9">
          <w:rPr>
            <w:rFonts w:ascii="Bell MT" w:hAnsi="Bell MT"/>
            <w:sz w:val="28"/>
            <w:szCs w:val="28"/>
            <w:lang w:val="en-GB"/>
          </w:rPr>
          <w:t xml:space="preserve"> or the user is inactive.</w:t>
        </w:r>
      </w:ins>
      <w:del w:id="62" w:author="Cristian Sbrolli" w:date="2020-12-27T11:37:00Z">
        <w:r w:rsidRPr="00B50293" w:rsidDel="000230B9">
          <w:rPr>
            <w:rFonts w:ascii="Bell MT" w:hAnsi="Bell MT"/>
            <w:sz w:val="28"/>
            <w:szCs w:val="28"/>
            <w:lang w:val="en-GB"/>
          </w:rPr>
          <w:delText xml:space="preserve"> and suggestions of available stores in specific requested times.</w:delText>
        </w:r>
      </w:del>
    </w:p>
    <w:p w14:paraId="4521326D" w14:textId="4092A875" w:rsidR="00B50293" w:rsidRPr="00B50293" w:rsidRDefault="00B50293" w:rsidP="00B50293">
      <w:pPr>
        <w:ind w:left="708"/>
        <w:rPr>
          <w:rFonts w:ascii="Bell MT" w:hAnsi="Bell MT"/>
          <w:sz w:val="28"/>
          <w:szCs w:val="28"/>
          <w:lang w:val="en-GB"/>
        </w:rPr>
      </w:pPr>
      <w:r w:rsidRPr="00B50293">
        <w:rPr>
          <w:rFonts w:ascii="Bell MT" w:hAnsi="Bell MT"/>
          <w:sz w:val="28"/>
          <w:szCs w:val="28"/>
          <w:lang w:val="en-GB"/>
        </w:rPr>
        <w:t>Instead,</w:t>
      </w:r>
      <w:del w:id="63" w:author="Cristian Sbrolli" w:date="2020-12-27T11:39:00Z">
        <w:r w:rsidRPr="00B50293" w:rsidDel="000230B9">
          <w:rPr>
            <w:rFonts w:ascii="Bell MT" w:hAnsi="Bell MT"/>
            <w:sz w:val="28"/>
            <w:szCs w:val="28"/>
            <w:lang w:val="en-GB"/>
          </w:rPr>
          <w:delText xml:space="preserve"> to provide</w:delText>
        </w:r>
      </w:del>
      <w:r w:rsidRPr="00B50293">
        <w:rPr>
          <w:rFonts w:ascii="Bell MT" w:hAnsi="Bell MT"/>
          <w:sz w:val="28"/>
          <w:szCs w:val="28"/>
          <w:lang w:val="en-GB"/>
        </w:rPr>
        <w:t xml:space="preserve"> functionalities related to the store managers </w:t>
      </w:r>
      <w:ins w:id="64" w:author="Cristian Sbrolli" w:date="2020-12-27T11:39:00Z">
        <w:r w:rsidR="000230B9">
          <w:rPr>
            <w:rFonts w:ascii="Bell MT" w:hAnsi="Bell MT"/>
            <w:sz w:val="28"/>
            <w:szCs w:val="28"/>
            <w:lang w:val="en-GB"/>
          </w:rPr>
          <w:t xml:space="preserve">are provided by </w:t>
        </w:r>
      </w:ins>
      <w:r w:rsidRPr="00B50293">
        <w:rPr>
          <w:rFonts w:ascii="Bell MT" w:hAnsi="Bell MT"/>
          <w:sz w:val="28"/>
          <w:szCs w:val="28"/>
          <w:lang w:val="en-GB"/>
        </w:rPr>
        <w:t>the following component</w:t>
      </w:r>
      <w:del w:id="65" w:author="Cristian Sbrolli" w:date="2020-12-27T11:39:00Z">
        <w:r w:rsidRPr="00B50293" w:rsidDel="000230B9">
          <w:rPr>
            <w:rFonts w:ascii="Bell MT" w:hAnsi="Bell MT"/>
            <w:sz w:val="28"/>
            <w:szCs w:val="28"/>
            <w:lang w:val="en-GB"/>
          </w:rPr>
          <w:delText xml:space="preserve"> provides</w:delText>
        </w:r>
      </w:del>
      <w:r w:rsidRPr="00B50293">
        <w:rPr>
          <w:rFonts w:ascii="Bell MT" w:hAnsi="Bell MT"/>
          <w:sz w:val="28"/>
          <w:szCs w:val="28"/>
          <w:lang w:val="en-GB"/>
        </w:rPr>
        <w:t>:</w:t>
      </w:r>
    </w:p>
    <w:p w14:paraId="2598547E" w14:textId="77777777" w:rsidR="00B50293" w:rsidRPr="00B50293" w:rsidRDefault="00B50293" w:rsidP="00B50293">
      <w:pPr>
        <w:pStyle w:val="ListParagraph"/>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Market Manager</w:t>
      </w:r>
      <w:r w:rsidRPr="00B50293">
        <w:rPr>
          <w:rFonts w:ascii="Bell MT" w:hAnsi="Bell MT"/>
          <w:sz w:val="28"/>
          <w:szCs w:val="28"/>
          <w:lang w:val="en-GB"/>
        </w:rPr>
        <w:br/>
        <w:t xml:space="preserve">Issues, through its interfaces, the functionalities of controlling how many customers can enter in the store, how many people are inside of </w:t>
      </w:r>
      <w:r w:rsidRPr="00B50293">
        <w:rPr>
          <w:rFonts w:ascii="Bell MT" w:hAnsi="Bell MT"/>
          <w:sz w:val="28"/>
          <w:szCs w:val="28"/>
          <w:lang w:val="en-GB"/>
        </w:rPr>
        <w:lastRenderedPageBreak/>
        <w:t>said store and the statistics regarding all entrances within a certain period.</w:t>
      </w:r>
    </w:p>
    <w:p w14:paraId="5FEE37E5" w14:textId="77777777" w:rsidR="00B50293" w:rsidRPr="00B50293" w:rsidRDefault="00B50293" w:rsidP="00B50293">
      <w:pPr>
        <w:ind w:left="720"/>
        <w:rPr>
          <w:rFonts w:ascii="Bell MT" w:hAnsi="Bell MT"/>
          <w:sz w:val="28"/>
          <w:szCs w:val="28"/>
          <w:lang w:val="en-GB"/>
        </w:rPr>
      </w:pPr>
      <w:r w:rsidRPr="00B50293">
        <w:rPr>
          <w:rFonts w:ascii="Bell MT" w:hAnsi="Bell MT"/>
          <w:sz w:val="28"/>
          <w:szCs w:val="28"/>
          <w:lang w:val="en-GB"/>
        </w:rPr>
        <w:t>The components which connect everything together and provide the logic of the dispensing of tickets are the following:</w:t>
      </w:r>
    </w:p>
    <w:p w14:paraId="50E32907" w14:textId="5A1DAC28" w:rsidR="00B50293" w:rsidRPr="00B50293" w:rsidRDefault="00B50293" w:rsidP="00B50293">
      <w:pPr>
        <w:pStyle w:val="ListParagraph"/>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Queue Manager</w:t>
      </w:r>
      <w:ins w:id="66" w:author="Cristian Sbrolli" w:date="2020-12-27T11:39:00Z">
        <w:r w:rsidR="000230B9">
          <w:rPr>
            <w:rFonts w:ascii="Bell MT" w:hAnsi="Bell MT"/>
            <w:i/>
            <w:iCs/>
            <w:sz w:val="28"/>
            <w:szCs w:val="28"/>
            <w:lang w:val="en-GB"/>
          </w:rPr>
          <w:br/>
        </w:r>
        <w:r w:rsidR="000230B9" w:rsidRPr="000230B9">
          <w:rPr>
            <w:rFonts w:ascii="Bell MT" w:hAnsi="Bell MT"/>
            <w:sz w:val="28"/>
            <w:szCs w:val="28"/>
            <w:lang w:val="en-GB"/>
            <w:rPrChange w:id="67" w:author="Cristian Sbrolli" w:date="2020-12-27T11:39:00Z">
              <w:rPr>
                <w:rFonts w:ascii="Bell MT" w:hAnsi="Bell MT"/>
                <w:i/>
                <w:iCs/>
                <w:sz w:val="28"/>
                <w:szCs w:val="28"/>
                <w:lang w:val="en-GB"/>
              </w:rPr>
            </w:rPrChange>
          </w:rPr>
          <w:t>This is the most critical and important component of the system</w:t>
        </w:r>
        <w:r w:rsidR="000230B9">
          <w:rPr>
            <w:rFonts w:ascii="Bell MT" w:hAnsi="Bell MT"/>
            <w:sz w:val="28"/>
            <w:szCs w:val="28"/>
            <w:lang w:val="en-GB"/>
          </w:rPr>
          <w:t xml:space="preserve">, </w:t>
        </w:r>
      </w:ins>
      <w:ins w:id="68" w:author="Cristian Sbrolli" w:date="2020-12-27T11:41:00Z">
        <w:r w:rsidR="000230B9">
          <w:rPr>
            <w:rFonts w:ascii="Bell MT" w:hAnsi="Bell MT"/>
            <w:sz w:val="28"/>
            <w:szCs w:val="28"/>
            <w:lang w:val="en-GB"/>
          </w:rPr>
          <w:t xml:space="preserve">as </w:t>
        </w:r>
      </w:ins>
      <w:ins w:id="69" w:author="Cristian Sbrolli" w:date="2020-12-27T11:39:00Z">
        <w:r w:rsidR="000230B9">
          <w:rPr>
            <w:rFonts w:ascii="Bell MT" w:hAnsi="Bell MT"/>
            <w:sz w:val="28"/>
            <w:szCs w:val="28"/>
            <w:lang w:val="en-GB"/>
          </w:rPr>
          <w:t xml:space="preserve">it defines </w:t>
        </w:r>
      </w:ins>
      <w:ins w:id="70" w:author="Cristian Sbrolli" w:date="2020-12-27T11:40:00Z">
        <w:r w:rsidR="000230B9">
          <w:rPr>
            <w:rFonts w:ascii="Bell MT" w:hAnsi="Bell MT"/>
            <w:sz w:val="28"/>
            <w:szCs w:val="28"/>
            <w:lang w:val="en-GB"/>
          </w:rPr>
          <w:t>and handles timeslot</w:t>
        </w:r>
      </w:ins>
      <w:ins w:id="71" w:author="Cristian Sbrolli" w:date="2020-12-27T11:41:00Z">
        <w:r w:rsidR="000230B9">
          <w:rPr>
            <w:rFonts w:ascii="Bell MT" w:hAnsi="Bell MT"/>
            <w:sz w:val="28"/>
            <w:szCs w:val="28"/>
            <w:lang w:val="en-GB"/>
          </w:rPr>
          <w:t>s and the queue. Through the timeslot manager subcomponent,</w:t>
        </w:r>
      </w:ins>
      <w:ins w:id="72" w:author="Cristian Sbrolli" w:date="2020-12-27T11:45:00Z">
        <w:r w:rsidR="004D0DBB">
          <w:rPr>
            <w:rFonts w:ascii="Bell MT" w:hAnsi="Bell MT"/>
            <w:sz w:val="28"/>
            <w:szCs w:val="28"/>
            <w:lang w:val="en-GB"/>
          </w:rPr>
          <w:t xml:space="preserve"> timeslots are searched to see</w:t>
        </w:r>
      </w:ins>
      <w:ins w:id="73" w:author="Cristian Sbrolli" w:date="2020-12-27T11:46:00Z">
        <w:r w:rsidR="004D0DBB">
          <w:rPr>
            <w:rFonts w:ascii="Bell MT" w:hAnsi="Bell MT"/>
            <w:sz w:val="28"/>
            <w:szCs w:val="28"/>
            <w:lang w:val="en-GB"/>
          </w:rPr>
          <w:t xml:space="preserve"> or update</w:t>
        </w:r>
      </w:ins>
      <w:ins w:id="74" w:author="Cristian Sbrolli" w:date="2020-12-27T11:45:00Z">
        <w:r w:rsidR="004D0DBB">
          <w:rPr>
            <w:rFonts w:ascii="Bell MT" w:hAnsi="Bell MT"/>
            <w:sz w:val="28"/>
            <w:szCs w:val="28"/>
            <w:lang w:val="en-GB"/>
          </w:rPr>
          <w:t xml:space="preserve"> their availability </w:t>
        </w:r>
      </w:ins>
      <w:ins w:id="75" w:author="Cristian Sbrolli" w:date="2020-12-27T11:46:00Z">
        <w:r w:rsidR="004D0DBB">
          <w:rPr>
            <w:rFonts w:ascii="Bell MT" w:hAnsi="Bell MT"/>
            <w:sz w:val="28"/>
            <w:szCs w:val="28"/>
            <w:lang w:val="en-GB"/>
          </w:rPr>
          <w:t xml:space="preserve">on new tickets requests. It also </w:t>
        </w:r>
      </w:ins>
      <w:ins w:id="76" w:author="Cristian Sbrolli" w:date="2020-12-27T11:47:00Z">
        <w:r w:rsidR="004D0DBB">
          <w:rPr>
            <w:rFonts w:ascii="Bell MT" w:hAnsi="Bell MT"/>
            <w:sz w:val="28"/>
            <w:szCs w:val="28"/>
            <w:lang w:val="en-GB"/>
          </w:rPr>
          <w:t xml:space="preserve">generates </w:t>
        </w:r>
      </w:ins>
      <w:ins w:id="77" w:author="Cristian Sbrolli" w:date="2020-12-27T11:42:00Z">
        <w:r w:rsidR="000230B9">
          <w:rPr>
            <w:rFonts w:ascii="Bell MT" w:hAnsi="Bell MT"/>
            <w:sz w:val="28"/>
            <w:szCs w:val="28"/>
            <w:lang w:val="en-GB"/>
          </w:rPr>
          <w:t xml:space="preserve">QRCodes </w:t>
        </w:r>
      </w:ins>
      <w:ins w:id="78" w:author="Cristian Sbrolli" w:date="2020-12-27T11:43:00Z">
        <w:r w:rsidR="004D0DBB">
          <w:rPr>
            <w:rFonts w:ascii="Bell MT" w:hAnsi="Bell MT"/>
            <w:sz w:val="28"/>
            <w:szCs w:val="28"/>
            <w:lang w:val="en-GB"/>
          </w:rPr>
          <w:t>for new tickets and visits, assigning them to available timeslots</w:t>
        </w:r>
      </w:ins>
      <w:ins w:id="79" w:author="Cristian Sbrolli" w:date="2020-12-27T11:47:00Z">
        <w:r w:rsidR="004D0DBB">
          <w:rPr>
            <w:rFonts w:ascii="Bell MT" w:hAnsi="Bell MT"/>
            <w:sz w:val="28"/>
            <w:szCs w:val="28"/>
            <w:lang w:val="en-GB"/>
          </w:rPr>
          <w:t>, and checks</w:t>
        </w:r>
      </w:ins>
      <w:ins w:id="80" w:author="Cristian Sbrolli" w:date="2020-12-27T11:44:00Z">
        <w:r w:rsidR="004D0DBB">
          <w:rPr>
            <w:rFonts w:ascii="Bell MT" w:hAnsi="Bell MT"/>
            <w:sz w:val="28"/>
            <w:szCs w:val="28"/>
            <w:lang w:val="en-GB"/>
          </w:rPr>
          <w:t xml:space="preserve"> QRCodes on scan,</w:t>
        </w:r>
      </w:ins>
      <w:ins w:id="81" w:author="Cristian Sbrolli" w:date="2020-12-27T11:42:00Z">
        <w:r w:rsidR="000230B9">
          <w:rPr>
            <w:rFonts w:ascii="Bell MT" w:hAnsi="Bell MT"/>
            <w:sz w:val="28"/>
            <w:szCs w:val="28"/>
            <w:lang w:val="en-GB"/>
          </w:rPr>
          <w:t xml:space="preserve"> </w:t>
        </w:r>
        <w:r w:rsidR="004D0DBB">
          <w:rPr>
            <w:rFonts w:ascii="Bell MT" w:hAnsi="Bell MT"/>
            <w:sz w:val="28"/>
            <w:szCs w:val="28"/>
            <w:lang w:val="en-GB"/>
          </w:rPr>
          <w:t xml:space="preserve">so to </w:t>
        </w:r>
      </w:ins>
      <w:ins w:id="82" w:author="Cristian Sbrolli" w:date="2020-12-27T11:47:00Z">
        <w:r w:rsidR="004D0DBB">
          <w:rPr>
            <w:rFonts w:ascii="Bell MT" w:hAnsi="Bell MT"/>
            <w:sz w:val="28"/>
            <w:szCs w:val="28"/>
            <w:lang w:val="en-GB"/>
          </w:rPr>
          <w:t>correctly update</w:t>
        </w:r>
      </w:ins>
      <w:ins w:id="83" w:author="Cristian Sbrolli" w:date="2020-12-27T11:42:00Z">
        <w:r w:rsidR="004D0DBB">
          <w:rPr>
            <w:rFonts w:ascii="Bell MT" w:hAnsi="Bell MT"/>
            <w:sz w:val="28"/>
            <w:szCs w:val="28"/>
            <w:lang w:val="en-GB"/>
          </w:rPr>
          <w:t xml:space="preserve"> the state of the queue</w:t>
        </w:r>
        <w:r w:rsidR="000230B9">
          <w:rPr>
            <w:rFonts w:ascii="Bell MT" w:hAnsi="Bell MT"/>
            <w:sz w:val="28"/>
            <w:szCs w:val="28"/>
            <w:lang w:val="en-GB"/>
          </w:rPr>
          <w:t xml:space="preserve"> </w:t>
        </w:r>
      </w:ins>
      <w:ins w:id="84" w:author="Cristian Sbrolli" w:date="2020-12-27T11:44:00Z">
        <w:r w:rsidR="004D0DBB">
          <w:rPr>
            <w:rFonts w:ascii="Bell MT" w:hAnsi="Bell MT"/>
            <w:sz w:val="28"/>
            <w:szCs w:val="28"/>
            <w:lang w:val="en-GB"/>
          </w:rPr>
          <w:t>in that timeslot.</w:t>
        </w:r>
      </w:ins>
      <w:r w:rsidRPr="000230B9">
        <w:rPr>
          <w:rFonts w:ascii="Bell MT" w:hAnsi="Bell MT"/>
          <w:sz w:val="28"/>
          <w:szCs w:val="28"/>
          <w:lang w:val="en-GB"/>
          <w:rPrChange w:id="85" w:author="Cristian Sbrolli" w:date="2020-12-27T11:39:00Z">
            <w:rPr>
              <w:rFonts w:ascii="Bell MT" w:hAnsi="Bell MT"/>
              <w:sz w:val="28"/>
              <w:szCs w:val="28"/>
              <w:lang w:val="en-GB"/>
            </w:rPr>
          </w:rPrChange>
        </w:rPr>
        <w:br/>
      </w:r>
      <w:del w:id="86" w:author="Cristian Sbrolli" w:date="2020-12-27T11:47:00Z">
        <w:r w:rsidRPr="000230B9" w:rsidDel="004D0DBB">
          <w:rPr>
            <w:rFonts w:ascii="Bell MT" w:hAnsi="Bell MT"/>
            <w:sz w:val="28"/>
            <w:szCs w:val="28"/>
            <w:lang w:val="en-GB"/>
            <w:rPrChange w:id="87" w:author="Cristian Sbrolli" w:date="2020-12-27T11:39:00Z">
              <w:rPr>
                <w:rFonts w:ascii="Bell MT" w:hAnsi="Bell MT"/>
                <w:sz w:val="28"/>
                <w:szCs w:val="28"/>
                <w:lang w:val="en-GB"/>
              </w:rPr>
            </w:rPrChange>
          </w:rPr>
          <w:delText>Which generates all the information regarding all booked and available tickets, such as the free time slots, the validation of tickets in entrances and exits inside stores. It also forwards this information to the database to be stored for a longer interval of time.</w:delText>
        </w:r>
      </w:del>
      <w:ins w:id="88" w:author="Cristian Sbrolli" w:date="2020-12-27T11:47:00Z">
        <w:r w:rsidR="004D0DBB">
          <w:rPr>
            <w:rFonts w:ascii="Bell MT" w:hAnsi="Bell MT"/>
            <w:sz w:val="28"/>
            <w:szCs w:val="28"/>
            <w:lang w:val="en-GB"/>
          </w:rPr>
          <w:t xml:space="preserve">The other components is a timeslot optimizer, that </w:t>
        </w:r>
      </w:ins>
      <w:ins w:id="89" w:author="Cristian Sbrolli" w:date="2020-12-27T11:48:00Z">
        <w:r w:rsidR="004D0DBB">
          <w:rPr>
            <w:rFonts w:ascii="Bell MT" w:hAnsi="Bell MT"/>
            <w:sz w:val="28"/>
            <w:szCs w:val="28"/>
            <w:lang w:val="en-GB"/>
          </w:rPr>
          <w:t>is a periodic activated component, which handles aspects of the optimization of timeslots, as the maximum number of people that can enter</w:t>
        </w:r>
      </w:ins>
      <w:ins w:id="90" w:author="Cristian Sbrolli" w:date="2020-12-27T11:49:00Z">
        <w:r w:rsidR="004D0DBB">
          <w:rPr>
            <w:rFonts w:ascii="Bell MT" w:hAnsi="Bell MT"/>
            <w:sz w:val="28"/>
            <w:szCs w:val="28"/>
            <w:lang w:val="en-GB"/>
          </w:rPr>
          <w:t xml:space="preserve"> considering info about user visits that declared their shopping list or departments they will visit</w:t>
        </w:r>
      </w:ins>
      <w:ins w:id="91" w:author="Cristian Sbrolli" w:date="2020-12-27T11:50:00Z">
        <w:r w:rsidR="004D0DBB">
          <w:rPr>
            <w:rFonts w:ascii="Bell MT" w:hAnsi="Bell MT"/>
            <w:sz w:val="28"/>
            <w:szCs w:val="28"/>
            <w:lang w:val="en-GB"/>
          </w:rPr>
          <w:t>; another possible optimization is the duration of timeslots, performed once</w:t>
        </w:r>
      </w:ins>
      <w:ins w:id="92" w:author="Cristian Sbrolli" w:date="2020-12-27T11:51:00Z">
        <w:r w:rsidR="004D0DBB">
          <w:rPr>
            <w:rFonts w:ascii="Bell MT" w:hAnsi="Bell MT"/>
            <w:sz w:val="28"/>
            <w:szCs w:val="28"/>
            <w:lang w:val="en-GB"/>
          </w:rPr>
          <w:t xml:space="preserve"> </w:t>
        </w:r>
      </w:ins>
      <w:ins w:id="93" w:author="Cristian Sbrolli" w:date="2020-12-27T11:50:00Z">
        <w:r w:rsidR="004D0DBB">
          <w:rPr>
            <w:rFonts w:ascii="Bell MT" w:hAnsi="Bell MT"/>
            <w:sz w:val="28"/>
            <w:szCs w:val="28"/>
            <w:lang w:val="en-GB"/>
          </w:rPr>
          <w:t>in a greater period of time</w:t>
        </w:r>
      </w:ins>
      <w:ins w:id="94" w:author="Cristian Sbrolli" w:date="2020-12-27T11:51:00Z">
        <w:r w:rsidR="004D0DBB">
          <w:rPr>
            <w:rFonts w:ascii="Bell MT" w:hAnsi="Bell MT"/>
            <w:sz w:val="28"/>
            <w:szCs w:val="28"/>
            <w:lang w:val="en-GB"/>
          </w:rPr>
          <w:t xml:space="preserve"> w.r.t. to the previous one</w:t>
        </w:r>
      </w:ins>
      <w:ins w:id="95" w:author="Cristian Sbrolli" w:date="2020-12-27T11:50:00Z">
        <w:r w:rsidR="004D0DBB">
          <w:rPr>
            <w:rFonts w:ascii="Bell MT" w:hAnsi="Bell MT"/>
            <w:sz w:val="28"/>
            <w:szCs w:val="28"/>
            <w:lang w:val="en-GB"/>
          </w:rPr>
          <w:t>,</w:t>
        </w:r>
      </w:ins>
      <w:ins w:id="96" w:author="Cristian Sbrolli" w:date="2020-12-27T11:51:00Z">
        <w:r w:rsidR="004D0DBB">
          <w:rPr>
            <w:rFonts w:ascii="Bell MT" w:hAnsi="Bell MT"/>
            <w:sz w:val="28"/>
            <w:szCs w:val="28"/>
            <w:lang w:val="en-GB"/>
          </w:rPr>
          <w:t xml:space="preserve"> that could optimize the duration of timeslots based on the average shopping duration.</w:t>
        </w:r>
      </w:ins>
    </w:p>
    <w:p w14:paraId="2CF99300" w14:textId="50C553EA" w:rsidR="00B50293" w:rsidRPr="00B50293" w:rsidRDefault="00B50293" w:rsidP="00B50293">
      <w:pPr>
        <w:pStyle w:val="ListParagraph"/>
        <w:numPr>
          <w:ilvl w:val="0"/>
          <w:numId w:val="4"/>
        </w:numPr>
        <w:spacing w:line="257" w:lineRule="auto"/>
        <w:ind w:left="1321" w:hanging="357"/>
        <w:rPr>
          <w:rFonts w:ascii="Bell MT" w:hAnsi="Bell MT"/>
          <w:sz w:val="28"/>
          <w:szCs w:val="28"/>
          <w:lang w:val="en-GB"/>
        </w:rPr>
      </w:pPr>
      <w:r w:rsidRPr="00B50293">
        <w:rPr>
          <w:rFonts w:ascii="Bell MT" w:hAnsi="Bell MT"/>
          <w:i/>
          <w:iCs/>
          <w:sz w:val="28"/>
          <w:szCs w:val="28"/>
          <w:lang w:val="en-GB"/>
        </w:rPr>
        <w:t>Location Module</w:t>
      </w:r>
      <w:r w:rsidRPr="00B50293">
        <w:rPr>
          <w:rFonts w:ascii="Bell MT" w:hAnsi="Bell MT"/>
          <w:sz w:val="28"/>
          <w:szCs w:val="28"/>
          <w:lang w:val="en-GB"/>
        </w:rPr>
        <w:br/>
        <w:t xml:space="preserve">It provides </w:t>
      </w:r>
      <w:del w:id="97" w:author="Cristian Sbrolli" w:date="2020-12-27T12:08:00Z">
        <w:r w:rsidRPr="00B50293" w:rsidDel="00803B46">
          <w:rPr>
            <w:rFonts w:ascii="Bell MT" w:hAnsi="Bell MT"/>
            <w:sz w:val="28"/>
            <w:szCs w:val="28"/>
            <w:lang w:val="en-GB"/>
          </w:rPr>
          <w:delText xml:space="preserve">all the </w:delText>
        </w:r>
      </w:del>
      <w:r w:rsidRPr="00B50293">
        <w:rPr>
          <w:rFonts w:ascii="Bell MT" w:hAnsi="Bell MT"/>
          <w:sz w:val="28"/>
          <w:szCs w:val="28"/>
          <w:lang w:val="en-GB"/>
        </w:rPr>
        <w:t xml:space="preserve">interfaces that allow the search of the closest stores </w:t>
      </w:r>
      <w:ins w:id="98" w:author="Cristian Sbrolli" w:date="2020-12-27T12:07:00Z">
        <w:r w:rsidR="00803B46">
          <w:rPr>
            <w:rFonts w:ascii="Bell MT" w:hAnsi="Bell MT"/>
            <w:sz w:val="28"/>
            <w:szCs w:val="28"/>
            <w:lang w:val="en-GB"/>
          </w:rPr>
          <w:t xml:space="preserve">in a range </w:t>
        </w:r>
      </w:ins>
      <w:r w:rsidRPr="00B50293">
        <w:rPr>
          <w:rFonts w:ascii="Bell MT" w:hAnsi="Bell MT"/>
          <w:sz w:val="28"/>
          <w:szCs w:val="28"/>
          <w:lang w:val="en-GB"/>
        </w:rPr>
        <w:t xml:space="preserve">around a </w:t>
      </w:r>
      <w:ins w:id="99" w:author="Cristian Sbrolli" w:date="2020-12-27T12:07:00Z">
        <w:r w:rsidR="00803B46">
          <w:rPr>
            <w:rFonts w:ascii="Bell MT" w:hAnsi="Bell MT"/>
            <w:sz w:val="28"/>
            <w:szCs w:val="28"/>
            <w:lang w:val="en-GB"/>
          </w:rPr>
          <w:t xml:space="preserve">given </w:t>
        </w:r>
      </w:ins>
      <w:r w:rsidRPr="00B50293">
        <w:rPr>
          <w:rFonts w:ascii="Bell MT" w:hAnsi="Bell MT"/>
          <w:sz w:val="28"/>
          <w:szCs w:val="28"/>
          <w:lang w:val="en-GB"/>
        </w:rPr>
        <w:t>location</w:t>
      </w:r>
      <w:ins w:id="100" w:author="Cristian Sbrolli" w:date="2020-12-27T12:08:00Z">
        <w:r w:rsidR="00803B46">
          <w:rPr>
            <w:rFonts w:ascii="Bell MT" w:hAnsi="Bell MT"/>
            <w:sz w:val="28"/>
            <w:szCs w:val="28"/>
            <w:lang w:val="en-GB"/>
          </w:rPr>
          <w:t>,</w:t>
        </w:r>
      </w:ins>
      <w:ins w:id="101" w:author="Cristian Sbrolli" w:date="2020-12-27T12:09:00Z">
        <w:r w:rsidR="00803B46">
          <w:rPr>
            <w:rFonts w:ascii="Bell MT" w:hAnsi="Bell MT"/>
            <w:sz w:val="28"/>
            <w:szCs w:val="28"/>
            <w:lang w:val="en-GB"/>
          </w:rPr>
          <w:t xml:space="preserve"> filtering on the stores that are registered and use CLup; it also </w:t>
        </w:r>
      </w:ins>
      <w:ins w:id="102" w:author="Cristian Sbrolli" w:date="2020-12-27T12:10:00Z">
        <w:r w:rsidR="00803B46">
          <w:rPr>
            <w:rFonts w:ascii="Bell MT" w:hAnsi="Bell MT"/>
            <w:sz w:val="28"/>
            <w:szCs w:val="28"/>
            <w:lang w:val="en-GB"/>
          </w:rPr>
          <w:t>provides the ETA services, needed by other components to have an estimation of the user distance (quantified in time) from the given location. To provide</w:t>
        </w:r>
      </w:ins>
      <w:ins w:id="103" w:author="Cristian Sbrolli" w:date="2020-12-27T12:11:00Z">
        <w:r w:rsidR="00803B46">
          <w:rPr>
            <w:rFonts w:ascii="Bell MT" w:hAnsi="Bell MT"/>
            <w:sz w:val="28"/>
            <w:szCs w:val="28"/>
            <w:lang w:val="en-GB"/>
          </w:rPr>
          <w:t xml:space="preserve"> these services, it interfaces with the Mediator, that will then process and forward requests to the external API.</w:t>
        </w:r>
      </w:ins>
      <w:del w:id="104" w:author="Cristian Sbrolli" w:date="2020-12-27T12:07:00Z">
        <w:r w:rsidRPr="00B50293" w:rsidDel="00803B46">
          <w:rPr>
            <w:rFonts w:ascii="Bell MT" w:hAnsi="Bell MT"/>
            <w:sz w:val="28"/>
            <w:szCs w:val="28"/>
            <w:lang w:val="en-GB"/>
          </w:rPr>
          <w:delText>. [SHOULDN’T THIS HAVE NO SUBCOMPONENTS? See comment above too]</w:delText>
        </w:r>
      </w:del>
    </w:p>
    <w:p w14:paraId="0BB940AD" w14:textId="2069F298" w:rsidR="00EA1662" w:rsidRDefault="00EA1662" w:rsidP="00EA1662">
      <w:pPr>
        <w:pStyle w:val="ListParagraph"/>
        <w:rPr>
          <w:rFonts w:ascii="Bell MT" w:hAnsi="Bell MT"/>
          <w:u w:val="single"/>
          <w:lang w:val="en-GB"/>
        </w:rPr>
      </w:pPr>
    </w:p>
    <w:p w14:paraId="1B8C78C7" w14:textId="77022FAC" w:rsidR="00B50293" w:rsidRDefault="00B50293" w:rsidP="00EA1662">
      <w:pPr>
        <w:pStyle w:val="ListParagraph"/>
        <w:rPr>
          <w:rFonts w:ascii="Bell MT" w:hAnsi="Bell MT"/>
          <w:u w:val="single"/>
          <w:lang w:val="en-GB"/>
        </w:rPr>
      </w:pPr>
    </w:p>
    <w:p w14:paraId="29EBE155" w14:textId="5930397E" w:rsidR="00B50293" w:rsidRDefault="00B50293" w:rsidP="00EA1662">
      <w:pPr>
        <w:pStyle w:val="ListParagraph"/>
        <w:rPr>
          <w:rFonts w:ascii="Bell MT" w:hAnsi="Bell MT"/>
          <w:u w:val="single"/>
          <w:lang w:val="en-GB"/>
        </w:rPr>
      </w:pPr>
    </w:p>
    <w:p w14:paraId="2A1A78C8" w14:textId="54985A9C" w:rsidR="00B50293" w:rsidRDefault="00B50293" w:rsidP="00EA1662">
      <w:pPr>
        <w:pStyle w:val="ListParagraph"/>
        <w:rPr>
          <w:rFonts w:ascii="Bell MT" w:hAnsi="Bell MT"/>
          <w:u w:val="single"/>
          <w:lang w:val="en-GB"/>
        </w:rPr>
      </w:pPr>
    </w:p>
    <w:p w14:paraId="73D8F739" w14:textId="65913CC4" w:rsidR="00B50293" w:rsidRDefault="00B50293" w:rsidP="00EA1662">
      <w:pPr>
        <w:pStyle w:val="ListParagraph"/>
        <w:rPr>
          <w:rFonts w:ascii="Bell MT" w:hAnsi="Bell MT"/>
          <w:u w:val="single"/>
          <w:lang w:val="en-GB"/>
        </w:rPr>
      </w:pPr>
    </w:p>
    <w:p w14:paraId="0FD51D2C" w14:textId="7DCCDF06" w:rsidR="00B50293" w:rsidRDefault="00B50293" w:rsidP="00EA1662">
      <w:pPr>
        <w:pStyle w:val="ListParagraph"/>
        <w:rPr>
          <w:rFonts w:ascii="Bell MT" w:hAnsi="Bell MT"/>
          <w:u w:val="single"/>
          <w:lang w:val="en-GB"/>
        </w:rPr>
      </w:pPr>
    </w:p>
    <w:p w14:paraId="3794D24E" w14:textId="6354CE2E" w:rsidR="00B50293" w:rsidRDefault="00B50293" w:rsidP="00EA1662">
      <w:pPr>
        <w:pStyle w:val="ListParagraph"/>
        <w:rPr>
          <w:rFonts w:ascii="Bell MT" w:hAnsi="Bell MT"/>
          <w:u w:val="single"/>
          <w:lang w:val="en-GB"/>
        </w:rPr>
      </w:pPr>
    </w:p>
    <w:p w14:paraId="47769E5E" w14:textId="2CA645F4" w:rsidR="00B50293" w:rsidRDefault="00B50293" w:rsidP="00EA1662">
      <w:pPr>
        <w:pStyle w:val="ListParagraph"/>
        <w:rPr>
          <w:rFonts w:ascii="Bell MT" w:hAnsi="Bell MT"/>
          <w:u w:val="single"/>
          <w:lang w:val="en-GB"/>
        </w:rPr>
      </w:pPr>
    </w:p>
    <w:p w14:paraId="01D67843" w14:textId="1BD054EB" w:rsidR="00B50293" w:rsidRDefault="00B50293" w:rsidP="00EA1662">
      <w:pPr>
        <w:pStyle w:val="ListParagraph"/>
        <w:rPr>
          <w:rFonts w:ascii="Bell MT" w:hAnsi="Bell MT"/>
          <w:u w:val="single"/>
          <w:lang w:val="en-GB"/>
        </w:rPr>
      </w:pPr>
    </w:p>
    <w:p w14:paraId="22568627" w14:textId="6C655B49" w:rsidR="00B50293" w:rsidRDefault="00B50293" w:rsidP="00EA1662">
      <w:pPr>
        <w:pStyle w:val="ListParagraph"/>
        <w:rPr>
          <w:rFonts w:ascii="Bell MT" w:hAnsi="Bell MT"/>
          <w:u w:val="single"/>
          <w:lang w:val="en-GB"/>
        </w:rPr>
      </w:pPr>
    </w:p>
    <w:p w14:paraId="076BE68D" w14:textId="51785968" w:rsidR="00B50293" w:rsidRDefault="00B50293" w:rsidP="00EA1662">
      <w:pPr>
        <w:pStyle w:val="ListParagraph"/>
        <w:rPr>
          <w:rFonts w:ascii="Bell MT" w:hAnsi="Bell MT"/>
          <w:u w:val="single"/>
          <w:lang w:val="en-GB"/>
        </w:rPr>
      </w:pPr>
    </w:p>
    <w:p w14:paraId="110ACEBD" w14:textId="66A9E7F9" w:rsidR="00B50293" w:rsidRDefault="00B50293" w:rsidP="00EA1662">
      <w:pPr>
        <w:pStyle w:val="ListParagraph"/>
        <w:rPr>
          <w:rFonts w:ascii="Bell MT" w:hAnsi="Bell MT"/>
          <w:u w:val="single"/>
          <w:lang w:val="en-GB"/>
        </w:rPr>
      </w:pPr>
    </w:p>
    <w:p w14:paraId="1F3527F5" w14:textId="554A9614" w:rsidR="00B50293" w:rsidRDefault="00B50293" w:rsidP="00EA1662">
      <w:pPr>
        <w:pStyle w:val="ListParagraph"/>
        <w:rPr>
          <w:rFonts w:ascii="Bell MT" w:hAnsi="Bell MT"/>
          <w:u w:val="single"/>
          <w:lang w:val="en-GB"/>
        </w:rPr>
      </w:pPr>
    </w:p>
    <w:p w14:paraId="296C6053" w14:textId="3DB80893" w:rsidR="00B50293" w:rsidRDefault="00B50293" w:rsidP="00EA1662">
      <w:pPr>
        <w:pStyle w:val="ListParagraph"/>
        <w:rPr>
          <w:rFonts w:ascii="Bell MT" w:hAnsi="Bell MT"/>
          <w:u w:val="single"/>
          <w:lang w:val="en-GB"/>
        </w:rPr>
      </w:pPr>
    </w:p>
    <w:p w14:paraId="582DC0A0" w14:textId="6E439011" w:rsidR="00B50293" w:rsidRDefault="00B50293" w:rsidP="00EA1662">
      <w:pPr>
        <w:pStyle w:val="ListParagraph"/>
        <w:rPr>
          <w:rFonts w:ascii="Bell MT" w:hAnsi="Bell MT"/>
          <w:u w:val="single"/>
          <w:lang w:val="en-GB"/>
        </w:rPr>
      </w:pPr>
    </w:p>
    <w:p w14:paraId="30FAC321" w14:textId="1F1C92A5" w:rsidR="00B50293" w:rsidRDefault="00B50293" w:rsidP="00EA1662">
      <w:pPr>
        <w:pStyle w:val="ListParagraph"/>
        <w:rPr>
          <w:rFonts w:ascii="Bell MT" w:hAnsi="Bell MT"/>
          <w:u w:val="single"/>
          <w:lang w:val="en-GB"/>
        </w:rPr>
      </w:pPr>
    </w:p>
    <w:p w14:paraId="26328CA0" w14:textId="7C4990F1" w:rsidR="00B50293" w:rsidRDefault="00B50293" w:rsidP="00EA1662">
      <w:pPr>
        <w:pStyle w:val="ListParagraph"/>
        <w:rPr>
          <w:rFonts w:ascii="Bell MT" w:hAnsi="Bell MT"/>
          <w:u w:val="single"/>
          <w:lang w:val="en-GB"/>
        </w:rPr>
      </w:pPr>
    </w:p>
    <w:p w14:paraId="2D4A5DF2" w14:textId="1902D213" w:rsidR="00B50293" w:rsidRDefault="00B50293" w:rsidP="00EA1662">
      <w:pPr>
        <w:pStyle w:val="ListParagraph"/>
        <w:rPr>
          <w:rFonts w:ascii="Bell MT" w:hAnsi="Bell MT"/>
          <w:u w:val="single"/>
          <w:lang w:val="en-GB"/>
        </w:rPr>
      </w:pPr>
    </w:p>
    <w:p w14:paraId="1C41EF7B" w14:textId="288D0D96" w:rsidR="00B50293" w:rsidRDefault="00B50293" w:rsidP="00EA1662">
      <w:pPr>
        <w:pStyle w:val="ListParagraph"/>
        <w:rPr>
          <w:rFonts w:ascii="Bell MT" w:hAnsi="Bell MT"/>
          <w:u w:val="single"/>
          <w:lang w:val="en-GB"/>
        </w:rPr>
      </w:pPr>
    </w:p>
    <w:p w14:paraId="6ED99DD6" w14:textId="77777777" w:rsidR="00B50293" w:rsidRPr="00E728A1" w:rsidRDefault="00B50293" w:rsidP="00EA1662">
      <w:pPr>
        <w:pStyle w:val="ListParagraph"/>
        <w:rPr>
          <w:rFonts w:ascii="Bell MT" w:hAnsi="Bell MT"/>
          <w:u w:val="single"/>
          <w:lang w:val="en-GB"/>
        </w:rPr>
      </w:pPr>
    </w:p>
    <w:p w14:paraId="52A363FD" w14:textId="659A74DD" w:rsidR="00E728A1" w:rsidRPr="002B504C" w:rsidRDefault="006625AC" w:rsidP="00E728A1">
      <w:pPr>
        <w:pStyle w:val="ListParagraph"/>
        <w:numPr>
          <w:ilvl w:val="1"/>
          <w:numId w:val="1"/>
        </w:numPr>
        <w:rPr>
          <w:rFonts w:ascii="Bell MT" w:hAnsi="Bell MT"/>
          <w:sz w:val="32"/>
          <w:szCs w:val="32"/>
          <w:lang w:val="en-GB"/>
          <w:rPrChange w:id="105" w:author="Giorgio Romeo" w:date="2020-12-25T20:30:00Z">
            <w:rPr>
              <w:rFonts w:ascii="Bell MT" w:hAnsi="Bell MT"/>
              <w:lang w:val="en-GB"/>
            </w:rPr>
          </w:rPrChange>
        </w:rPr>
      </w:pPr>
      <w:r w:rsidRPr="002B504C">
        <w:rPr>
          <w:rFonts w:ascii="Bell MT" w:hAnsi="Bell MT"/>
          <w:i/>
          <w:iCs/>
          <w:sz w:val="32"/>
          <w:szCs w:val="32"/>
          <w:lang w:val="en-GB"/>
          <w:rPrChange w:id="106" w:author="Giorgio Romeo" w:date="2020-12-25T20:30:00Z">
            <w:rPr>
              <w:rFonts w:ascii="Bell MT" w:hAnsi="Bell MT"/>
              <w:lang w:val="en-GB"/>
            </w:rPr>
          </w:rPrChange>
        </w:rPr>
        <w:t xml:space="preserve">Deployment </w:t>
      </w:r>
      <w:ins w:id="107" w:author="Giorgio Romeo" w:date="2020-12-25T20:29:00Z">
        <w:r w:rsidR="002B504C" w:rsidRPr="002B504C">
          <w:rPr>
            <w:rFonts w:ascii="Bell MT" w:hAnsi="Bell MT"/>
            <w:i/>
            <w:iCs/>
            <w:sz w:val="32"/>
            <w:szCs w:val="32"/>
            <w:lang w:val="en-GB"/>
            <w:rPrChange w:id="108" w:author="Giorgio Romeo" w:date="2020-12-25T20:30:00Z">
              <w:rPr>
                <w:rFonts w:ascii="Bell MT" w:hAnsi="Bell MT"/>
                <w:lang w:val="en-GB"/>
              </w:rPr>
            </w:rPrChange>
          </w:rPr>
          <w:t>v</w:t>
        </w:r>
      </w:ins>
      <w:del w:id="109" w:author="Giorgio Romeo" w:date="2020-12-25T20:29:00Z">
        <w:r w:rsidRPr="002B504C" w:rsidDel="002B504C">
          <w:rPr>
            <w:rFonts w:ascii="Bell MT" w:hAnsi="Bell MT"/>
            <w:i/>
            <w:iCs/>
            <w:sz w:val="32"/>
            <w:szCs w:val="32"/>
            <w:lang w:val="en-GB"/>
            <w:rPrChange w:id="110" w:author="Giorgio Romeo" w:date="2020-12-25T20:30:00Z">
              <w:rPr>
                <w:rFonts w:ascii="Bell MT" w:hAnsi="Bell MT"/>
                <w:lang w:val="en-GB"/>
              </w:rPr>
            </w:rPrChange>
          </w:rPr>
          <w:delText>v</w:delText>
        </w:r>
      </w:del>
      <w:r w:rsidRPr="002B504C">
        <w:rPr>
          <w:rFonts w:ascii="Bell MT" w:hAnsi="Bell MT"/>
          <w:i/>
          <w:iCs/>
          <w:sz w:val="32"/>
          <w:szCs w:val="32"/>
          <w:lang w:val="en-GB"/>
          <w:rPrChange w:id="111" w:author="Giorgio Romeo" w:date="2020-12-25T20:30:00Z">
            <w:rPr>
              <w:rFonts w:ascii="Bell MT" w:hAnsi="Bell MT"/>
              <w:lang w:val="en-GB"/>
            </w:rPr>
          </w:rPrChange>
        </w:rPr>
        <w:t>iew</w:t>
      </w:r>
      <w:r w:rsidRPr="002B504C">
        <w:rPr>
          <w:rFonts w:ascii="Bell MT" w:hAnsi="Bell MT"/>
          <w:sz w:val="32"/>
          <w:szCs w:val="32"/>
          <w:lang w:val="en-GB"/>
          <w:rPrChange w:id="112" w:author="Giorgio Romeo" w:date="2020-12-25T20:30:00Z">
            <w:rPr>
              <w:rFonts w:ascii="Bell MT" w:hAnsi="Bell MT"/>
              <w:lang w:val="en-GB"/>
            </w:rPr>
          </w:rPrChange>
        </w:rPr>
        <w:t xml:space="preserve"> </w:t>
      </w:r>
    </w:p>
    <w:p w14:paraId="6FAB1E42" w14:textId="77777777" w:rsidR="006625AC" w:rsidRPr="002B504C" w:rsidRDefault="006625AC" w:rsidP="006625AC">
      <w:pPr>
        <w:pStyle w:val="ListParagraph"/>
        <w:numPr>
          <w:ilvl w:val="1"/>
          <w:numId w:val="1"/>
        </w:numPr>
        <w:rPr>
          <w:rFonts w:ascii="Bell MT" w:hAnsi="Bell MT"/>
          <w:sz w:val="32"/>
          <w:szCs w:val="32"/>
          <w:lang w:val="en-GB"/>
          <w:rPrChange w:id="113" w:author="Giorgio Romeo" w:date="2020-12-25T20:30:00Z">
            <w:rPr>
              <w:rFonts w:ascii="Bell MT" w:hAnsi="Bell MT"/>
              <w:lang w:val="en-GB"/>
            </w:rPr>
          </w:rPrChange>
        </w:rPr>
      </w:pPr>
      <w:r w:rsidRPr="002B504C">
        <w:rPr>
          <w:rFonts w:ascii="Bell MT" w:hAnsi="Bell MT"/>
          <w:i/>
          <w:iCs/>
          <w:sz w:val="32"/>
          <w:szCs w:val="32"/>
          <w:lang w:val="en-GB"/>
          <w:rPrChange w:id="114" w:author="Giorgio Romeo" w:date="2020-12-25T20:30:00Z">
            <w:rPr>
              <w:rFonts w:ascii="Bell MT" w:hAnsi="Bell MT"/>
              <w:lang w:val="en-GB"/>
            </w:rPr>
          </w:rPrChange>
        </w:rPr>
        <w:t>Runtime view</w:t>
      </w:r>
      <w:r w:rsidRPr="002B504C">
        <w:rPr>
          <w:rFonts w:ascii="Bell MT" w:hAnsi="Bell MT"/>
          <w:sz w:val="32"/>
          <w:szCs w:val="32"/>
          <w:lang w:val="en-GB"/>
          <w:rPrChange w:id="115" w:author="Giorgio Romeo" w:date="2020-12-25T20:30:00Z">
            <w:rPr>
              <w:rFonts w:ascii="Bell MT" w:hAnsi="Bell MT"/>
              <w:lang w:val="en-GB"/>
            </w:rPr>
          </w:rPrChange>
        </w:rPr>
        <w:t xml:space="preserve">: </w:t>
      </w:r>
      <w:r w:rsidRPr="002B504C">
        <w:rPr>
          <w:rFonts w:ascii="Bell MT" w:hAnsi="Bell MT"/>
          <w:lang w:val="en-GB"/>
        </w:rPr>
        <w:t xml:space="preserve">You can use sequence diagrams to describe the way components interact to accomplish specific tasks typically related to your use cases </w:t>
      </w:r>
    </w:p>
    <w:p w14:paraId="12B4B4FA" w14:textId="77777777" w:rsidR="006625AC" w:rsidRPr="002B504C" w:rsidRDefault="006625AC" w:rsidP="006625AC">
      <w:pPr>
        <w:pStyle w:val="ListParagraph"/>
        <w:numPr>
          <w:ilvl w:val="1"/>
          <w:numId w:val="1"/>
        </w:numPr>
        <w:rPr>
          <w:rFonts w:ascii="Bell MT" w:hAnsi="Bell MT"/>
          <w:i/>
          <w:iCs/>
          <w:sz w:val="32"/>
          <w:szCs w:val="32"/>
          <w:lang w:val="en-GB"/>
          <w:rPrChange w:id="116" w:author="Giorgio Romeo" w:date="2020-12-25T20:30:00Z">
            <w:rPr>
              <w:rFonts w:ascii="Bell MT" w:hAnsi="Bell MT"/>
              <w:lang w:val="en-GB"/>
            </w:rPr>
          </w:rPrChange>
        </w:rPr>
      </w:pPr>
      <w:r w:rsidRPr="002B504C">
        <w:rPr>
          <w:rFonts w:ascii="Bell MT" w:hAnsi="Bell MT"/>
          <w:i/>
          <w:iCs/>
          <w:sz w:val="32"/>
          <w:szCs w:val="32"/>
          <w:lang w:val="en-GB"/>
          <w:rPrChange w:id="117" w:author="Giorgio Romeo" w:date="2020-12-25T20:30:00Z">
            <w:rPr>
              <w:rFonts w:ascii="Bell MT" w:hAnsi="Bell MT"/>
              <w:lang w:val="en-GB"/>
            </w:rPr>
          </w:rPrChange>
        </w:rPr>
        <w:t xml:space="preserve">Component interfaces </w:t>
      </w:r>
    </w:p>
    <w:p w14:paraId="398F9CFC" w14:textId="77777777" w:rsidR="006625AC" w:rsidRPr="00E728A1" w:rsidRDefault="006625AC" w:rsidP="006625AC">
      <w:pPr>
        <w:pStyle w:val="ListParagraph"/>
        <w:numPr>
          <w:ilvl w:val="1"/>
          <w:numId w:val="1"/>
        </w:numPr>
        <w:rPr>
          <w:rFonts w:ascii="Bell MT" w:hAnsi="Bell MT"/>
          <w:lang w:val="en-GB"/>
        </w:rPr>
      </w:pPr>
      <w:r w:rsidRPr="002B504C">
        <w:rPr>
          <w:rFonts w:ascii="Bell MT" w:hAnsi="Bell MT"/>
          <w:i/>
          <w:iCs/>
          <w:sz w:val="32"/>
          <w:szCs w:val="32"/>
          <w:lang w:val="en-GB"/>
          <w:rPrChange w:id="118" w:author="Giorgio Romeo" w:date="2020-12-25T20:30:00Z">
            <w:rPr>
              <w:rFonts w:ascii="Bell MT" w:hAnsi="Bell MT"/>
              <w:lang w:val="en-GB"/>
            </w:rPr>
          </w:rPrChange>
        </w:rPr>
        <w:t>Selected architectural styles and patterns</w:t>
      </w:r>
      <w:r w:rsidRPr="00E728A1">
        <w:rPr>
          <w:rFonts w:ascii="Bell MT" w:hAnsi="Bell MT"/>
          <w:lang w:val="en-GB"/>
        </w:rPr>
        <w:t xml:space="preserve">: Please explain which styles/patterns you used, why, and how </w:t>
      </w:r>
    </w:p>
    <w:p w14:paraId="558631EF" w14:textId="77777777" w:rsidR="006625AC" w:rsidRPr="002B504C" w:rsidRDefault="006625AC" w:rsidP="006625AC">
      <w:pPr>
        <w:pStyle w:val="ListParagraph"/>
        <w:numPr>
          <w:ilvl w:val="1"/>
          <w:numId w:val="1"/>
        </w:numPr>
        <w:rPr>
          <w:rFonts w:ascii="Bell MT" w:hAnsi="Bell MT"/>
          <w:sz w:val="32"/>
          <w:szCs w:val="32"/>
          <w:lang w:val="en-GB"/>
          <w:rPrChange w:id="119" w:author="Giorgio Romeo" w:date="2020-12-25T20:30:00Z">
            <w:rPr>
              <w:rFonts w:ascii="Bell MT" w:hAnsi="Bell MT"/>
              <w:lang w:val="en-GB"/>
            </w:rPr>
          </w:rPrChange>
        </w:rPr>
      </w:pPr>
      <w:r w:rsidRPr="002B504C">
        <w:rPr>
          <w:rFonts w:ascii="Bell MT" w:hAnsi="Bell MT"/>
          <w:i/>
          <w:iCs/>
          <w:sz w:val="32"/>
          <w:szCs w:val="32"/>
          <w:lang w:val="en-GB"/>
          <w:rPrChange w:id="120" w:author="Giorgio Romeo" w:date="2020-12-25T20:31:00Z">
            <w:rPr>
              <w:rFonts w:ascii="Bell MT" w:hAnsi="Bell MT"/>
              <w:lang w:val="en-GB"/>
            </w:rPr>
          </w:rPrChange>
        </w:rPr>
        <w:t>Other design decisions</w:t>
      </w:r>
    </w:p>
    <w:p w14:paraId="1836751E" w14:textId="77777777" w:rsidR="006625AC" w:rsidRPr="00E728A1" w:rsidRDefault="006625AC">
      <w:pPr>
        <w:rPr>
          <w:rFonts w:ascii="Bell MT" w:hAnsi="Bell MT"/>
          <w:lang w:val="en-GB"/>
        </w:rPr>
      </w:pPr>
      <w:r w:rsidRPr="00E728A1">
        <w:rPr>
          <w:rFonts w:ascii="Bell MT" w:hAnsi="Bell MT"/>
          <w:lang w:val="en-GB"/>
        </w:rPr>
        <w:br w:type="page"/>
      </w:r>
    </w:p>
    <w:p w14:paraId="7C37CAD3" w14:textId="77777777" w:rsidR="006625AC" w:rsidRPr="00E728A1" w:rsidRDefault="006625AC" w:rsidP="006625AC">
      <w:pPr>
        <w:pStyle w:val="ListParagraph"/>
        <w:numPr>
          <w:ilvl w:val="0"/>
          <w:numId w:val="1"/>
        </w:numPr>
        <w:rPr>
          <w:rFonts w:ascii="Bell MT" w:hAnsi="Bell MT"/>
          <w:lang w:val="en-GB"/>
        </w:rPr>
      </w:pPr>
      <w:r w:rsidRPr="00E728A1">
        <w:rPr>
          <w:rFonts w:ascii="Bell MT" w:hAnsi="Bell MT"/>
          <w:sz w:val="32"/>
          <w:szCs w:val="32"/>
          <w:lang w:val="en-GB"/>
        </w:rPr>
        <w:lastRenderedPageBreak/>
        <w:t>USER INTERFACE DESIGN</w:t>
      </w:r>
      <w:r w:rsidRPr="00E728A1">
        <w:rPr>
          <w:rFonts w:ascii="Bell MT" w:hAnsi="Bell MT"/>
          <w:lang w:val="en-GB"/>
        </w:rPr>
        <w:t>: Provide an overview on how the user interface(s) of your system will look like; if you have included this part in the RASD, you can simply refer to what you have already done, possibly, providing here some extensions if applicable</w:t>
      </w:r>
    </w:p>
    <w:p w14:paraId="036CF312" w14:textId="77777777" w:rsidR="006625AC" w:rsidRPr="00E728A1" w:rsidRDefault="006625AC">
      <w:pPr>
        <w:rPr>
          <w:rFonts w:ascii="Bell MT" w:hAnsi="Bell MT"/>
          <w:lang w:val="en-GB"/>
        </w:rPr>
      </w:pPr>
      <w:r w:rsidRPr="00E728A1">
        <w:rPr>
          <w:rFonts w:ascii="Bell MT" w:hAnsi="Bell MT"/>
          <w:lang w:val="en-GB"/>
        </w:rPr>
        <w:br w:type="page"/>
      </w:r>
    </w:p>
    <w:p w14:paraId="05B5BB1B" w14:textId="77777777" w:rsidR="006625AC" w:rsidRPr="00E728A1" w:rsidRDefault="006625AC" w:rsidP="006625AC">
      <w:pPr>
        <w:pStyle w:val="ListParagraph"/>
        <w:numPr>
          <w:ilvl w:val="0"/>
          <w:numId w:val="1"/>
        </w:numPr>
        <w:rPr>
          <w:lang w:val="en-GB"/>
        </w:rPr>
      </w:pPr>
      <w:r w:rsidRPr="00E728A1">
        <w:rPr>
          <w:rFonts w:ascii="Bell MT" w:hAnsi="Bell MT"/>
          <w:sz w:val="32"/>
          <w:szCs w:val="32"/>
          <w:lang w:val="en-GB"/>
        </w:rPr>
        <w:lastRenderedPageBreak/>
        <w:t>REQUIREMENTS TRACEABILITY</w:t>
      </w:r>
      <w:r w:rsidRPr="00E728A1">
        <w:rPr>
          <w:lang w:val="en-GB"/>
        </w:rPr>
        <w:t>: Explain how the requirements you have defined in the RASD map to the design elements that you have defined in this document.</w:t>
      </w:r>
    </w:p>
    <w:p w14:paraId="27D7ABD0" w14:textId="77777777" w:rsidR="006625AC" w:rsidRPr="00E728A1" w:rsidRDefault="006625AC">
      <w:pPr>
        <w:rPr>
          <w:lang w:val="en-GB"/>
        </w:rPr>
      </w:pPr>
      <w:r w:rsidRPr="00E728A1">
        <w:rPr>
          <w:lang w:val="en-GB"/>
        </w:rPr>
        <w:br w:type="page"/>
      </w:r>
    </w:p>
    <w:p w14:paraId="17E71C76" w14:textId="77777777" w:rsidR="006625AC" w:rsidRPr="00E728A1" w:rsidRDefault="006625AC" w:rsidP="006625AC">
      <w:pPr>
        <w:pStyle w:val="ListParagraph"/>
        <w:numPr>
          <w:ilvl w:val="0"/>
          <w:numId w:val="1"/>
        </w:numPr>
        <w:rPr>
          <w:lang w:val="en-GB"/>
        </w:rPr>
      </w:pPr>
      <w:r w:rsidRPr="00E728A1">
        <w:rPr>
          <w:rFonts w:ascii="Bell MT" w:hAnsi="Bell MT"/>
          <w:sz w:val="32"/>
          <w:szCs w:val="32"/>
          <w:lang w:val="en-GB"/>
        </w:rPr>
        <w:lastRenderedPageBreak/>
        <w:t>IMPLEMENTATION, INTEGRATION AND TEST PLAN</w:t>
      </w:r>
      <w:r w:rsidRPr="00E728A1">
        <w:rPr>
          <w:lang w:val="en-GB"/>
        </w:rPr>
        <w:t>: Identify here the order in which you plan to implement the subcomponents of your system and the order in which you plan to integrate such subcomponents and test the integration.</w:t>
      </w:r>
    </w:p>
    <w:p w14:paraId="183BA2CD" w14:textId="77777777" w:rsidR="006625AC" w:rsidRPr="00E728A1" w:rsidRDefault="006625AC">
      <w:pPr>
        <w:rPr>
          <w:lang w:val="en-GB"/>
        </w:rPr>
      </w:pPr>
      <w:r w:rsidRPr="00E728A1">
        <w:rPr>
          <w:lang w:val="en-GB"/>
        </w:rPr>
        <w:br w:type="page"/>
      </w:r>
    </w:p>
    <w:p w14:paraId="42E15456" w14:textId="77777777" w:rsidR="006625AC" w:rsidRPr="00E728A1" w:rsidRDefault="006625AC" w:rsidP="006625AC">
      <w:pPr>
        <w:pStyle w:val="ListParagraph"/>
        <w:numPr>
          <w:ilvl w:val="0"/>
          <w:numId w:val="1"/>
        </w:numPr>
        <w:rPr>
          <w:rFonts w:ascii="Bell MT" w:hAnsi="Bell MT"/>
          <w:lang w:val="en-GB"/>
        </w:rPr>
      </w:pPr>
      <w:r w:rsidRPr="00E728A1">
        <w:rPr>
          <w:rFonts w:ascii="Bell MT" w:hAnsi="Bell MT"/>
          <w:sz w:val="32"/>
          <w:szCs w:val="32"/>
          <w:lang w:val="en-GB"/>
        </w:rPr>
        <w:lastRenderedPageBreak/>
        <w:t>EFFORT SPENT</w:t>
      </w:r>
      <w:r w:rsidRPr="00E728A1">
        <w:rPr>
          <w:lang w:val="en-GB"/>
        </w:rPr>
        <w:t xml:space="preserve">: In this section you will include information about the number of hours each group member has worked for this document. </w:t>
      </w:r>
    </w:p>
    <w:p w14:paraId="596D341E" w14:textId="77777777" w:rsidR="006625AC" w:rsidRPr="00E728A1" w:rsidRDefault="006625AC" w:rsidP="006625AC">
      <w:pPr>
        <w:pStyle w:val="ListParagraph"/>
        <w:ind w:left="360"/>
        <w:rPr>
          <w:rFonts w:ascii="Bell MT" w:hAnsi="Bell MT"/>
          <w:lang w:val="en-GB"/>
        </w:rPr>
      </w:pPr>
    </w:p>
    <w:p w14:paraId="4D754AAC" w14:textId="77777777" w:rsidR="006625AC" w:rsidRPr="00E728A1" w:rsidRDefault="006625AC" w:rsidP="006625AC">
      <w:pPr>
        <w:pStyle w:val="ListParagraph"/>
        <w:numPr>
          <w:ilvl w:val="0"/>
          <w:numId w:val="1"/>
        </w:numPr>
        <w:rPr>
          <w:rFonts w:ascii="Bell MT" w:hAnsi="Bell MT"/>
          <w:sz w:val="32"/>
          <w:szCs w:val="32"/>
          <w:lang w:val="en-GB"/>
        </w:rPr>
      </w:pPr>
      <w:r w:rsidRPr="00E728A1">
        <w:rPr>
          <w:rFonts w:ascii="Bell MT" w:hAnsi="Bell MT"/>
          <w:sz w:val="32"/>
          <w:szCs w:val="32"/>
          <w:lang w:val="en-GB"/>
        </w:rPr>
        <w:t>REFERENCES</w:t>
      </w:r>
    </w:p>
    <w:sectPr w:rsidR="006625AC" w:rsidRPr="00E728A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Cristian Sbrolli" w:date="2020-12-27T11:29:00Z" w:initials="CS">
    <w:p w14:paraId="0E9C0343" w14:textId="25FAAAAA" w:rsidR="0098587D" w:rsidRDefault="0098587D">
      <w:pPr>
        <w:pStyle w:val="CommentText"/>
      </w:pPr>
      <w:r>
        <w:rPr>
          <w:rStyle w:val="CommentReference"/>
        </w:rPr>
        <w:annotationRef/>
      </w:r>
      <w:r>
        <w:t>IS MANAGER COMPONENT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9C03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2EEB3" w16cex:dateUtc="2020-12-27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9C0343" w16cid:durableId="2392EE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6BD"/>
    <w:multiLevelType w:val="multilevel"/>
    <w:tmpl w:val="FBAA41F0"/>
    <w:lvl w:ilvl="0">
      <w:start w:val="1"/>
      <w:numFmt w:val="decimal"/>
      <w:lvlText w:val="%1)"/>
      <w:lvlJc w:val="left"/>
      <w:pPr>
        <w:ind w:left="360" w:hanging="360"/>
      </w:pPr>
      <w:rPr>
        <w:rFonts w:hint="default"/>
        <w:sz w:val="32"/>
        <w:szCs w:val="32"/>
      </w:rPr>
    </w:lvl>
    <w:lvl w:ilvl="1">
      <w:start w:val="1"/>
      <w:numFmt w:val="upperLetter"/>
      <w:lvlText w:val="%2)"/>
      <w:lvlJc w:val="left"/>
      <w:pPr>
        <w:ind w:left="720" w:hanging="360"/>
      </w:pPr>
      <w:rPr>
        <w:rFonts w:hint="default"/>
        <w:sz w:val="28"/>
        <w:szCs w:val="28"/>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7E10377"/>
    <w:multiLevelType w:val="hybridMultilevel"/>
    <w:tmpl w:val="1FD802C2"/>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 w15:restartNumberingAfterBreak="0">
    <w:nsid w:val="3C802E05"/>
    <w:multiLevelType w:val="hybridMultilevel"/>
    <w:tmpl w:val="4A5036F2"/>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6D511789"/>
    <w:multiLevelType w:val="hybridMultilevel"/>
    <w:tmpl w:val="17183EC4"/>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rgio Romeo">
    <w15:presenceInfo w15:providerId="Windows Live" w15:userId="edb85f2625b108f3"/>
  </w15:person>
  <w15:person w15:author="Cristian Sbrolli">
    <w15:presenceInfo w15:providerId="None" w15:userId="Cristian Sbro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5AC"/>
    <w:rsid w:val="000230B9"/>
    <w:rsid w:val="001940A6"/>
    <w:rsid w:val="002B504C"/>
    <w:rsid w:val="004D0DBB"/>
    <w:rsid w:val="006625AC"/>
    <w:rsid w:val="00803B46"/>
    <w:rsid w:val="0098587D"/>
    <w:rsid w:val="00B30D28"/>
    <w:rsid w:val="00B50293"/>
    <w:rsid w:val="00C47DCB"/>
    <w:rsid w:val="00D42923"/>
    <w:rsid w:val="00E728A1"/>
    <w:rsid w:val="00E807C1"/>
    <w:rsid w:val="00EA1662"/>
    <w:rsid w:val="00F439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B5EE"/>
  <w15:chartTrackingRefBased/>
  <w15:docId w15:val="{01982BA4-E546-42AE-BF21-84B41E01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5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5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25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25AC"/>
    <w:pPr>
      <w:ind w:left="720"/>
      <w:contextualSpacing/>
    </w:pPr>
  </w:style>
  <w:style w:type="paragraph" w:styleId="BalloonText">
    <w:name w:val="Balloon Text"/>
    <w:basedOn w:val="Normal"/>
    <w:link w:val="BalloonTextChar"/>
    <w:uiPriority w:val="99"/>
    <w:semiHidden/>
    <w:unhideWhenUsed/>
    <w:rsid w:val="00B50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293"/>
    <w:rPr>
      <w:rFonts w:ascii="Segoe UI" w:hAnsi="Segoe UI" w:cs="Segoe UI"/>
      <w:sz w:val="18"/>
      <w:szCs w:val="18"/>
    </w:rPr>
  </w:style>
  <w:style w:type="character" w:styleId="CommentReference">
    <w:name w:val="annotation reference"/>
    <w:basedOn w:val="DefaultParagraphFont"/>
    <w:uiPriority w:val="99"/>
    <w:semiHidden/>
    <w:unhideWhenUsed/>
    <w:rsid w:val="0098587D"/>
    <w:rPr>
      <w:sz w:val="16"/>
      <w:szCs w:val="16"/>
    </w:rPr>
  </w:style>
  <w:style w:type="paragraph" w:styleId="CommentText">
    <w:name w:val="annotation text"/>
    <w:basedOn w:val="Normal"/>
    <w:link w:val="CommentTextChar"/>
    <w:uiPriority w:val="99"/>
    <w:semiHidden/>
    <w:unhideWhenUsed/>
    <w:rsid w:val="0098587D"/>
    <w:pPr>
      <w:spacing w:line="240" w:lineRule="auto"/>
    </w:pPr>
    <w:rPr>
      <w:sz w:val="20"/>
      <w:szCs w:val="20"/>
    </w:rPr>
  </w:style>
  <w:style w:type="character" w:customStyle="1" w:styleId="CommentTextChar">
    <w:name w:val="Comment Text Char"/>
    <w:basedOn w:val="DefaultParagraphFont"/>
    <w:link w:val="CommentText"/>
    <w:uiPriority w:val="99"/>
    <w:semiHidden/>
    <w:rsid w:val="0098587D"/>
    <w:rPr>
      <w:sz w:val="20"/>
      <w:szCs w:val="20"/>
    </w:rPr>
  </w:style>
  <w:style w:type="paragraph" w:styleId="CommentSubject">
    <w:name w:val="annotation subject"/>
    <w:basedOn w:val="CommentText"/>
    <w:next w:val="CommentText"/>
    <w:link w:val="CommentSubjectChar"/>
    <w:uiPriority w:val="99"/>
    <w:semiHidden/>
    <w:unhideWhenUsed/>
    <w:rsid w:val="0098587D"/>
    <w:rPr>
      <w:b/>
      <w:bCs/>
    </w:rPr>
  </w:style>
  <w:style w:type="character" w:customStyle="1" w:styleId="CommentSubjectChar">
    <w:name w:val="Comment Subject Char"/>
    <w:basedOn w:val="CommentTextChar"/>
    <w:link w:val="CommentSubject"/>
    <w:uiPriority w:val="99"/>
    <w:semiHidden/>
    <w:rsid w:val="00985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9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1289</Words>
  <Characters>7353</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Cristian Sbrolli</cp:lastModifiedBy>
  <cp:revision>5</cp:revision>
  <dcterms:created xsi:type="dcterms:W3CDTF">2020-12-25T12:17:00Z</dcterms:created>
  <dcterms:modified xsi:type="dcterms:W3CDTF">2020-12-27T11:14:00Z</dcterms:modified>
</cp:coreProperties>
</file>