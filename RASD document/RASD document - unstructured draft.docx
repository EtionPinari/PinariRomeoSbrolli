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6B61E" w14:textId="1EEFB1DE" w:rsidR="000A567F" w:rsidRPr="00061068" w:rsidRDefault="008009D1" w:rsidP="00571C1D">
      <w:pPr>
        <w:pStyle w:val="Titolo"/>
        <w:jc w:val="center"/>
        <w:rPr>
          <w:rFonts w:ascii="Bell MT" w:hAnsi="Bell MT"/>
          <w:sz w:val="144"/>
          <w:szCs w:val="144"/>
          <w:rPrChange w:id="0" w:author="Giorgio Romeo" w:date="2020-11-20T12:22:00Z">
            <w:rPr>
              <w:sz w:val="144"/>
              <w:szCs w:val="144"/>
            </w:rPr>
          </w:rPrChange>
        </w:rPr>
      </w:pPr>
      <w:proofErr w:type="spellStart"/>
      <w:r w:rsidRPr="00061068">
        <w:rPr>
          <w:rFonts w:ascii="Bell MT" w:hAnsi="Bell MT"/>
          <w:sz w:val="144"/>
          <w:szCs w:val="144"/>
          <w:rPrChange w:id="1" w:author="Giorgio Romeo" w:date="2020-11-20T12:22:00Z">
            <w:rPr>
              <w:sz w:val="144"/>
              <w:szCs w:val="144"/>
            </w:rPr>
          </w:rPrChange>
        </w:rPr>
        <w:t>CLup</w:t>
      </w:r>
      <w:proofErr w:type="spellEnd"/>
    </w:p>
    <w:p w14:paraId="6C875229" w14:textId="67294913" w:rsidR="008009D1" w:rsidRPr="00061068" w:rsidRDefault="008009D1" w:rsidP="008009D1">
      <w:pPr>
        <w:jc w:val="center"/>
        <w:rPr>
          <w:rFonts w:ascii="Bell MT" w:hAnsi="Bell MT"/>
          <w:rPrChange w:id="2" w:author="Giorgio Romeo" w:date="2020-11-20T12:22:00Z">
            <w:rPr/>
          </w:rPrChange>
        </w:rPr>
      </w:pPr>
      <w:proofErr w:type="spellStart"/>
      <w:r w:rsidRPr="00061068">
        <w:rPr>
          <w:rFonts w:ascii="Bell MT" w:hAnsi="Bell MT"/>
          <w:rPrChange w:id="3" w:author="Giorgio Romeo" w:date="2020-11-20T12:22:00Z">
            <w:rPr/>
          </w:rPrChange>
        </w:rPr>
        <w:t>Covid</w:t>
      </w:r>
      <w:proofErr w:type="spellEnd"/>
      <w:r w:rsidRPr="00061068">
        <w:rPr>
          <w:rFonts w:ascii="Bell MT" w:hAnsi="Bell MT"/>
          <w:rPrChange w:id="4" w:author="Giorgio Romeo" w:date="2020-11-20T12:22:00Z">
            <w:rPr/>
          </w:rPrChange>
        </w:rPr>
        <w:t xml:space="preserve"> Line up</w:t>
      </w:r>
    </w:p>
    <w:p w14:paraId="6D08120E" w14:textId="218DDCD2" w:rsidR="001118E3" w:rsidRPr="00061068" w:rsidRDefault="001118E3" w:rsidP="00571C1D">
      <w:pPr>
        <w:pStyle w:val="Paragrafoelenco"/>
        <w:numPr>
          <w:ilvl w:val="0"/>
          <w:numId w:val="6"/>
        </w:numPr>
        <w:spacing w:line="240" w:lineRule="auto"/>
        <w:rPr>
          <w:rStyle w:val="Enfasidelicata"/>
          <w:rFonts w:ascii="Bell MT" w:hAnsi="Bell MT"/>
          <w:sz w:val="36"/>
          <w:szCs w:val="36"/>
          <w:rPrChange w:id="5" w:author="Giorgio Romeo" w:date="2020-11-20T12:22:00Z">
            <w:rPr>
              <w:rStyle w:val="Enfasidelicata"/>
              <w:sz w:val="36"/>
              <w:szCs w:val="36"/>
            </w:rPr>
          </w:rPrChange>
        </w:rPr>
      </w:pPr>
      <w:r w:rsidRPr="00061068">
        <w:rPr>
          <w:rStyle w:val="Enfasidelicata"/>
          <w:rFonts w:ascii="Bell MT" w:hAnsi="Bell MT"/>
          <w:sz w:val="36"/>
          <w:szCs w:val="36"/>
          <w:rPrChange w:id="6" w:author="Giorgio Romeo" w:date="2020-11-20T12:22:00Z">
            <w:rPr>
              <w:rStyle w:val="Enfasidelicata"/>
              <w:sz w:val="36"/>
              <w:szCs w:val="36"/>
            </w:rPr>
          </w:rPrChange>
        </w:rPr>
        <w:t>INTRODUCTION</w:t>
      </w:r>
    </w:p>
    <w:p w14:paraId="69A992CD" w14:textId="77777777" w:rsidR="001118E3" w:rsidRPr="00061068" w:rsidRDefault="001118E3" w:rsidP="00571C1D">
      <w:pPr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0D3C8DC6" w14:textId="77777777" w:rsidR="0058202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8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Purpose</w:t>
      </w:r>
    </w:p>
    <w:p w14:paraId="27D63E19" w14:textId="37D0AE2B" w:rsidR="00571C1D" w:rsidRPr="00061068" w:rsidRDefault="00582023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1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This document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has the purpose to clearly define the functionalities that the system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-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to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-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be will provide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the goals it strives to achieve,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indicate general use cases and describe its limitations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as to guide the engineers’ </w:t>
      </w:r>
      <w:commentRangeStart w:id="21"/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job</w:t>
      </w:r>
      <w:commentRangeEnd w:id="21"/>
      <w:r w:rsidR="00940766" w:rsidRPr="00061068">
        <w:rPr>
          <w:rStyle w:val="Rimandocommento"/>
          <w:rFonts w:ascii="Bell MT" w:hAnsi="Bell MT"/>
          <w:rPrChange w:id="23" w:author="Giorgio Romeo" w:date="2020-11-20T12:22:00Z">
            <w:rPr>
              <w:rStyle w:val="Rimandocommento"/>
            </w:rPr>
          </w:rPrChange>
        </w:rPr>
        <w:commentReference w:id="21"/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</w:t>
      </w:r>
      <w:r w:rsidR="00571C1D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stakeholders’ </w:t>
      </w:r>
      <w:r w:rsidR="0094076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decision</w:t>
      </w:r>
      <w:r w:rsidR="00571C1D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making.</w:t>
      </w:r>
    </w:p>
    <w:p w14:paraId="4B6B043F" w14:textId="77777777" w:rsidR="00571C1D" w:rsidRPr="00061068" w:rsidRDefault="00571C1D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6EB3F7D0" w14:textId="74FA8039" w:rsidR="001118E3" w:rsidRPr="00061068" w:rsidRDefault="00571C1D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system tries to 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put an end to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overcrowding 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inside common spaces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and physical queues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as much as possible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as to reduce the possibility of getting infected by Covid-19 while </w:t>
      </w:r>
      <w:r w:rsidRPr="00061068">
        <w:rPr>
          <w:rStyle w:val="Enfasidelicata"/>
          <w:rFonts w:ascii="Bell MT" w:hAnsi="Bell MT"/>
          <w:b/>
          <w:bCs/>
          <w:i w:val="0"/>
          <w:iCs w:val="0"/>
          <w:sz w:val="24"/>
          <w:szCs w:val="24"/>
          <w:rPrChange w:id="37" w:author="Giorgio Romeo" w:date="2020-11-20T12:22:00Z">
            <w:rPr>
              <w:rStyle w:val="Enfasidelicata"/>
              <w:b/>
              <w:bCs/>
              <w:i w:val="0"/>
              <w:iCs w:val="0"/>
              <w:sz w:val="24"/>
              <w:szCs w:val="24"/>
            </w:rPr>
          </w:rPrChange>
        </w:rPr>
        <w:t>doing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 daily activity such as grocery shopping. It will 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incentivize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its users to line up virtually to go to said shops</w:t>
      </w:r>
      <w:r w:rsidR="006B446F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permit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to the shop managers to check how many people are inside at any time.</w:t>
      </w:r>
      <w:r w:rsidR="008009D1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</w:p>
    <w:p w14:paraId="03D65A70" w14:textId="77777777" w:rsidR="006B446F" w:rsidRPr="00061068" w:rsidRDefault="006B446F" w:rsidP="00571C1D">
      <w:pPr>
        <w:pStyle w:val="Paragrafoelenco"/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45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</w:p>
    <w:p w14:paraId="177C9EC4" w14:textId="3ACCDD78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46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47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Scope</w:t>
      </w: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48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</w:p>
    <w:p w14:paraId="2A95ECC2" w14:textId="13C355F5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4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50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Definitions, Acronyms, Abbreviations</w:t>
      </w:r>
    </w:p>
    <w:p w14:paraId="2971BC15" w14:textId="566D2DFC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5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User: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+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VUser</w:t>
      </w:r>
      <w:proofErr w:type="spellEnd"/>
    </w:p>
    <w:p w14:paraId="0B4943E7" w14:textId="77777777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PUser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Physical user, the person who goes directly to the market without using the application.</w:t>
      </w:r>
    </w:p>
    <w:p w14:paraId="14BEB955" w14:textId="77777777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5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VUser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Virtual user, any person who uses the app to line up virtually and asks for a QR Code.</w:t>
      </w:r>
    </w:p>
    <w:p w14:paraId="73D89F22" w14:textId="47C55E96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commentRangeStart w:id="63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Ticket</w:t>
      </w:r>
      <w:commentRangeEnd w:id="63"/>
      <w:r w:rsidRPr="00061068">
        <w:rPr>
          <w:rStyle w:val="Rimandocommento"/>
          <w:rFonts w:ascii="Bell MT" w:hAnsi="Bell MT"/>
          <w:rPrChange w:id="65" w:author="Giorgio Romeo" w:date="2020-11-20T12:22:00Z">
            <w:rPr>
              <w:rStyle w:val="Rimandocommento"/>
            </w:rPr>
          </w:rPrChange>
        </w:rPr>
        <w:commentReference w:id="63"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: QR/Bar code that permits you to enter inside the market at a certain time written on the ticket. (TBD!)</w:t>
      </w:r>
    </w:p>
    <w:p w14:paraId="79CA7E60" w14:textId="2BE1EA5F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67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68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Revision history</w:t>
      </w:r>
      <w:r w:rsidR="00582023"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6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="00582023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Lorem</w:t>
      </w:r>
      <w:r w:rsidR="00582023" w:rsidRPr="00061068">
        <w:rPr>
          <w:rStyle w:val="Enfasidelicata"/>
          <w:rFonts w:ascii="Bell MT" w:hAnsi="Bell MT"/>
          <w:i w:val="0"/>
          <w:iCs w:val="0"/>
          <w:sz w:val="22"/>
          <w:szCs w:val="22"/>
          <w:rPrChange w:id="71" w:author="Giorgio Romeo" w:date="2020-11-20T12:22:00Z">
            <w:rPr>
              <w:rStyle w:val="Enfasidelicata"/>
              <w:i w:val="0"/>
              <w:iCs w:val="0"/>
              <w:sz w:val="22"/>
              <w:szCs w:val="22"/>
            </w:rPr>
          </w:rPrChange>
        </w:rPr>
        <w:t xml:space="preserve"> </w:t>
      </w:r>
      <w:r w:rsidR="00582023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ipsum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7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8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9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</w:p>
    <w:p w14:paraId="54D07E83" w14:textId="00401CE9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96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97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Reference documents</w:t>
      </w: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98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9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br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0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1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br/>
      </w:r>
    </w:p>
    <w:p w14:paraId="6550AB6A" w14:textId="61F944C9" w:rsidR="001118E3" w:rsidRPr="00061068" w:rsidRDefault="001118E3" w:rsidP="00571C1D">
      <w:pPr>
        <w:pStyle w:val="Paragrafoelenco"/>
        <w:numPr>
          <w:ilvl w:val="0"/>
          <w:numId w:val="7"/>
        </w:numPr>
        <w:spacing w:line="240" w:lineRule="auto"/>
        <w:rPr>
          <w:rStyle w:val="Enfasidelicata"/>
          <w:rFonts w:ascii="Bell MT" w:hAnsi="Bell MT"/>
          <w:i w:val="0"/>
          <w:iCs w:val="0"/>
          <w:sz w:val="28"/>
          <w:szCs w:val="28"/>
          <w:rPrChange w:id="126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127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Document Structure</w:t>
      </w:r>
    </w:p>
    <w:p w14:paraId="4CAEA721" w14:textId="36A1D5CF" w:rsidR="001118E3" w:rsidRPr="00061068" w:rsidRDefault="001118E3" w:rsidP="00571C1D">
      <w:pPr>
        <w:spacing w:line="240" w:lineRule="auto"/>
        <w:ind w:left="720"/>
        <w:rPr>
          <w:rStyle w:val="Enfasidelicata"/>
          <w:rFonts w:ascii="Bell MT" w:hAnsi="Bell MT"/>
          <w:i w:val="0"/>
          <w:iCs w:val="0"/>
          <w:sz w:val="24"/>
          <w:szCs w:val="24"/>
          <w:rPrChange w:id="12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2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lastRenderedPageBreak/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3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4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</w:t>
      </w:r>
      <w:r w:rsidRPr="00061068">
        <w:rPr>
          <w:rStyle w:val="Titolo1Carattere"/>
          <w:rFonts w:ascii="Bell MT" w:hAnsi="Bell MT"/>
          <w:sz w:val="24"/>
          <w:szCs w:val="24"/>
          <w:rPrChange w:id="154" w:author="Giorgio Romeo" w:date="2020-11-20T12:22:00Z">
            <w:rPr>
              <w:rStyle w:val="Titolo1Carattere"/>
              <w:sz w:val="24"/>
              <w:szCs w:val="24"/>
            </w:rPr>
          </w:rPrChange>
        </w:rPr>
        <w:t xml:space="preserve">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Lorem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5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6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proofErr w:type="gram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aliqua.Lorem</w:t>
      </w:r>
      <w:proofErr w:type="spellEnd"/>
      <w:proofErr w:type="gram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7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ipsum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dolor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sit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amet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consectetur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adipiscing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elit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8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do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eiusmod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tempor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incididunt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ut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19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labore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et dolore magna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aliqua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0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. </w:t>
      </w:r>
    </w:p>
    <w:p w14:paraId="3A221D73" w14:textId="77777777" w:rsidR="001118E3" w:rsidRPr="00061068" w:rsidRDefault="001118E3" w:rsidP="00571C1D">
      <w:pPr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0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755E5D46" w14:textId="2B7520A5" w:rsidR="001118E3" w:rsidRPr="00061068" w:rsidRDefault="001118E3" w:rsidP="00571C1D">
      <w:pPr>
        <w:pStyle w:val="Paragrafoelenco"/>
        <w:numPr>
          <w:ilvl w:val="0"/>
          <w:numId w:val="6"/>
        </w:numPr>
        <w:spacing w:line="240" w:lineRule="auto"/>
        <w:rPr>
          <w:rStyle w:val="Enfasidelicata"/>
          <w:rFonts w:ascii="Bell MT" w:hAnsi="Bell MT"/>
          <w:sz w:val="36"/>
          <w:szCs w:val="36"/>
          <w:rPrChange w:id="205" w:author="Giorgio Romeo" w:date="2020-11-20T12:22:00Z">
            <w:rPr>
              <w:rStyle w:val="Enfasidelicata"/>
              <w:sz w:val="36"/>
              <w:szCs w:val="36"/>
            </w:rPr>
          </w:rPrChange>
        </w:rPr>
      </w:pPr>
      <w:r w:rsidRPr="00061068">
        <w:rPr>
          <w:rStyle w:val="Enfasidelicata"/>
          <w:rFonts w:ascii="Bell MT" w:hAnsi="Bell MT"/>
          <w:sz w:val="36"/>
          <w:szCs w:val="36"/>
          <w:rPrChange w:id="206" w:author="Giorgio Romeo" w:date="2020-11-20T12:22:00Z">
            <w:rPr>
              <w:rStyle w:val="Enfasidelicata"/>
              <w:sz w:val="36"/>
              <w:szCs w:val="36"/>
            </w:rPr>
          </w:rPrChange>
        </w:rPr>
        <w:t>OVERALL DESCRIPTION</w:t>
      </w:r>
      <w:r w:rsidRPr="00061068">
        <w:rPr>
          <w:rStyle w:val="Enfasidelicata"/>
          <w:rFonts w:ascii="Bell MT" w:hAnsi="Bell MT"/>
          <w:sz w:val="36"/>
          <w:szCs w:val="36"/>
          <w:rPrChange w:id="207" w:author="Giorgio Romeo" w:date="2020-11-20T12:22:00Z">
            <w:rPr>
              <w:rStyle w:val="Enfasidelicata"/>
              <w:sz w:val="36"/>
              <w:szCs w:val="36"/>
            </w:rPr>
          </w:rPrChange>
        </w:rPr>
        <w:br/>
      </w:r>
    </w:p>
    <w:p w14:paraId="1562FF69" w14:textId="365E9A3E" w:rsidR="00BD50E7" w:rsidRPr="00061068" w:rsidRDefault="001118E3" w:rsidP="00571C1D">
      <w:pPr>
        <w:pStyle w:val="Paragrafoelenco"/>
        <w:numPr>
          <w:ilvl w:val="0"/>
          <w:numId w:val="9"/>
        </w:numPr>
        <w:spacing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0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8"/>
          <w:szCs w:val="28"/>
          <w:rPrChange w:id="209" w:author="Giorgio Romeo" w:date="2020-11-20T12:22:00Z">
            <w:rPr>
              <w:rStyle w:val="Enfasidelicata"/>
              <w:i w:val="0"/>
              <w:iCs w:val="0"/>
              <w:sz w:val="28"/>
              <w:szCs w:val="28"/>
            </w:rPr>
          </w:rPrChange>
        </w:rPr>
        <w:t>Product perspective:</w:t>
      </w:r>
    </w:p>
    <w:p w14:paraId="43E384BF" w14:textId="52B19EF7" w:rsidR="00111780" w:rsidRPr="00061068" w:rsidRDefault="006332A6" w:rsidP="00571C1D">
      <w:pPr>
        <w:pStyle w:val="Titolo2"/>
        <w:rPr>
          <w:rFonts w:ascii="Bell MT" w:hAnsi="Bell MT"/>
          <w:color w:val="0D0D0D" w:themeColor="text1" w:themeTint="F2"/>
          <w:sz w:val="24"/>
          <w:szCs w:val="24"/>
          <w:rPrChange w:id="210" w:author="Giorgio Romeo" w:date="2020-11-20T12:22:00Z">
            <w:rPr>
              <w:color w:val="0D0D0D" w:themeColor="text1" w:themeTint="F2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1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Ha</w:t>
      </w:r>
      <w:r w:rsidR="00377EC6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2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j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3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4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wishes to buy 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5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groceries 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16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but remembers that the nearest market</w:t>
      </w:r>
      <w:ins w:id="217" w:author="Giorgio Romeo" w:date="2020-11-20T11:51:00Z">
        <w:r w:rsidR="00A2714B" w:rsidRPr="00061068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</w:rPr>
          <w:t xml:space="preserve"> is small</w:t>
        </w:r>
      </w:ins>
      <w:del w:id="218" w:author="Giorgio Romeo" w:date="2020-11-20T11:50:00Z">
        <w:r w:rsidRPr="00061068" w:rsidDel="00A2714B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19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delText xml:space="preserve"> is </w:delText>
        </w:r>
      </w:del>
      <w:del w:id="220" w:author="Giorgio Romeo" w:date="2020-11-20T11:46:00Z">
        <w:r w:rsidRPr="00061068" w:rsidDel="00A2714B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21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delText>small</w:delText>
        </w:r>
      </w:del>
      <w:ins w:id="222" w:author="Giorgio Romeo" w:date="2020-11-20T11:46:00Z">
        <w:r w:rsidR="00A2714B" w:rsidRPr="00061068">
          <w:rPr>
            <w:rStyle w:val="Enfasidelicata"/>
            <w:rFonts w:ascii="Bell MT" w:hAnsi="Bell MT"/>
            <w:i w:val="0"/>
            <w:iCs w:val="0"/>
            <w:color w:val="0D0D0D" w:themeColor="text1" w:themeTint="F2"/>
            <w:sz w:val="24"/>
            <w:szCs w:val="24"/>
            <w:rPrChange w:id="223" w:author="Giorgio Romeo" w:date="2020-11-20T12:22:00Z">
              <w:rPr>
                <w:rStyle w:val="Enfasidelicata"/>
                <w:i w:val="0"/>
                <w:iCs w:val="0"/>
                <w:color w:val="0D0D0D" w:themeColor="text1" w:themeTint="F2"/>
                <w:sz w:val="24"/>
                <w:szCs w:val="24"/>
              </w:rPr>
            </w:rPrChange>
          </w:rPr>
          <w:t>,</w:t>
        </w:r>
      </w:ins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4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and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5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 xml:space="preserve"> he would probably have to wait for an hour</w:t>
      </w:r>
      <w:r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6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. Instead of going downstairs and waiting in line</w:t>
      </w:r>
      <w:r w:rsidR="00200B73" w:rsidRPr="00061068">
        <w:rPr>
          <w:rStyle w:val="Enfasidelicata"/>
          <w:rFonts w:ascii="Bell MT" w:hAnsi="Bell MT"/>
          <w:i w:val="0"/>
          <w:iCs w:val="0"/>
          <w:color w:val="0D0D0D" w:themeColor="text1" w:themeTint="F2"/>
          <w:sz w:val="24"/>
          <w:szCs w:val="24"/>
          <w:rPrChange w:id="227" w:author="Giorgio Romeo" w:date="2020-11-20T12:22:00Z">
            <w:rPr>
              <w:rStyle w:val="Enfasidelicata"/>
              <w:i w:val="0"/>
              <w:iCs w:val="0"/>
              <w:color w:val="0D0D0D" w:themeColor="text1" w:themeTint="F2"/>
              <w:sz w:val="24"/>
              <w:szCs w:val="24"/>
            </w:rPr>
          </w:rPrChange>
        </w:rPr>
        <w:t>:</w:t>
      </w:r>
    </w:p>
    <w:p w14:paraId="623F8213" w14:textId="38CFC1C7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28" w:author="Giorgio Romeo" w:date="2020-11-20T12:22:00Z">
            <w:rPr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2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</w:t>
      </w:r>
      <w:r w:rsidR="006332A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3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e opens the app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3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on his phone</w:t>
      </w:r>
      <w:r w:rsidR="006332A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3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and clicks on the button to 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33" w:author="Giorgio Romeo" w:date="2020-11-20T12:22:00Z">
            <w:rPr>
              <w:rStyle w:val="Enfasidelicata"/>
              <w:sz w:val="24"/>
              <w:szCs w:val="24"/>
            </w:rPr>
          </w:rPrChange>
        </w:rPr>
        <w:t>“</w:t>
      </w:r>
      <w:r w:rsidRPr="00061068">
        <w:rPr>
          <w:rStyle w:val="Enfasidelicata"/>
          <w:rFonts w:ascii="Bell MT" w:hAnsi="Bell MT"/>
          <w:sz w:val="24"/>
          <w:szCs w:val="24"/>
          <w:rPrChange w:id="234" w:author="Giorgio Romeo" w:date="2020-11-20T12:22:00Z">
            <w:rPr>
              <w:rStyle w:val="Enfasidelicata"/>
              <w:sz w:val="24"/>
              <w:szCs w:val="24"/>
            </w:rPr>
          </w:rPrChange>
        </w:rPr>
        <w:t>Get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35" w:author="Giorgio Romeo" w:date="2020-11-20T12:22:00Z">
            <w:rPr>
              <w:rStyle w:val="Enfasidelicata"/>
              <w:sz w:val="24"/>
              <w:szCs w:val="24"/>
            </w:rPr>
          </w:rPrChange>
        </w:rPr>
        <w:t xml:space="preserve"> a</w:t>
      </w:r>
      <w:r w:rsidRPr="00061068">
        <w:rPr>
          <w:rStyle w:val="Enfasidelicata"/>
          <w:rFonts w:ascii="Bell MT" w:hAnsi="Bell MT"/>
          <w:sz w:val="24"/>
          <w:szCs w:val="24"/>
          <w:rPrChange w:id="236" w:author="Giorgio Romeo" w:date="2020-11-20T12:22:00Z">
            <w:rPr>
              <w:rStyle w:val="Enfasidelicata"/>
              <w:sz w:val="24"/>
              <w:szCs w:val="24"/>
            </w:rPr>
          </w:rPrChange>
        </w:rPr>
        <w:t xml:space="preserve"> </w:t>
      </w:r>
      <w:r w:rsidR="006332A6" w:rsidRPr="00061068">
        <w:rPr>
          <w:rStyle w:val="Enfasidelicata"/>
          <w:rFonts w:ascii="Bell MT" w:hAnsi="Bell MT"/>
          <w:sz w:val="24"/>
          <w:szCs w:val="24"/>
          <w:rPrChange w:id="237" w:author="Giorgio Romeo" w:date="2020-11-20T12:22:00Z">
            <w:rPr>
              <w:rStyle w:val="Enfasidelicata"/>
              <w:sz w:val="24"/>
              <w:szCs w:val="24"/>
            </w:rPr>
          </w:rPrChange>
        </w:rPr>
        <w:t>ticket”</w:t>
      </w:r>
    </w:p>
    <w:p w14:paraId="79C61AA9" w14:textId="046B3B65" w:rsidR="006332A6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3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3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He chooses the market he wants to go from a map</w:t>
      </w:r>
    </w:p>
    <w:p w14:paraId="319A9C8B" w14:textId="4B4C89F8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4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The system shows the first available hour to enter the market</w:t>
      </w:r>
    </w:p>
    <w:p w14:paraId="5255BE98" w14:textId="52FF62C5" w:rsidR="00200B73" w:rsidRPr="00061068" w:rsidRDefault="00200B7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4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Ha</w:t>
      </w:r>
      <w:r w:rsidR="00377EC6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j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decides 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to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go</w:t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4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at that time and clicks on </w:t>
      </w:r>
      <w:r w:rsidR="00111780" w:rsidRPr="00061068">
        <w:rPr>
          <w:rStyle w:val="Enfasidelicata"/>
          <w:rFonts w:ascii="Bell MT" w:hAnsi="Bell MT"/>
          <w:sz w:val="24"/>
          <w:szCs w:val="24"/>
          <w:rPrChange w:id="250" w:author="Giorgio Romeo" w:date="2020-11-20T12:22:00Z">
            <w:rPr>
              <w:rStyle w:val="Enfasidelicata"/>
              <w:sz w:val="24"/>
              <w:szCs w:val="24"/>
            </w:rPr>
          </w:rPrChange>
        </w:rPr>
        <w:t>“Confirm”</w:t>
      </w:r>
    </w:p>
    <w:p w14:paraId="6113E197" w14:textId="29C3621E" w:rsidR="00111780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5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The system sends a notification to remind about his </w:t>
      </w:r>
      <w:commentRangeStart w:id="253"/>
      <w:r w:rsidRPr="00061068">
        <w:rPr>
          <w:rStyle w:val="Enfasidelicata"/>
          <w:rFonts w:ascii="Bell MT" w:hAnsi="Bell MT"/>
          <w:b/>
          <w:bCs/>
          <w:i w:val="0"/>
          <w:iCs w:val="0"/>
          <w:sz w:val="28"/>
          <w:szCs w:val="28"/>
          <w:rPrChange w:id="254" w:author="Giorgio Romeo" w:date="2020-11-20T12:22:00Z">
            <w:rPr>
              <w:rStyle w:val="Enfasidelicata"/>
              <w:b/>
              <w:bCs/>
              <w:i w:val="0"/>
              <w:iCs w:val="0"/>
              <w:sz w:val="28"/>
              <w:szCs w:val="28"/>
            </w:rPr>
          </w:rPrChange>
        </w:rPr>
        <w:t>appointment</w:t>
      </w:r>
      <w:commentRangeEnd w:id="253"/>
      <w:r w:rsidR="001118E3" w:rsidRPr="00061068">
        <w:rPr>
          <w:rStyle w:val="Rimandocommento"/>
          <w:rFonts w:ascii="Bell MT" w:hAnsi="Bell MT"/>
          <w:rPrChange w:id="255" w:author="Giorgio Romeo" w:date="2020-11-20T12:22:00Z">
            <w:rPr>
              <w:rStyle w:val="Rimandocommento"/>
            </w:rPr>
          </w:rPrChange>
        </w:rPr>
        <w:commentReference w:id="253"/>
      </w:r>
      <w:r w:rsidR="00111780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, 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and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Hajsen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5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gets ready to go</w:t>
      </w:r>
    </w:p>
    <w:p w14:paraId="6D458FB5" w14:textId="7DC65F41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6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He arrives in the market in the assigned time and opens his app again</w:t>
      </w:r>
    </w:p>
    <w:p w14:paraId="243F5785" w14:textId="463A41FD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62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He clicks on the “Show ticket” and scans it in the </w:t>
      </w:r>
      <w:proofErr w:type="spellStart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4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apposite</w:t>
      </w:r>
      <w:proofErr w:type="spellEnd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machine</w:t>
      </w:r>
    </w:p>
    <w:p w14:paraId="44026A6A" w14:textId="2ACC79A6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After he finishes buying the groceries and paying for it, he opens the app and shows the ticket to the cashier</w:t>
      </w:r>
    </w:p>
    <w:p w14:paraId="40A61574" w14:textId="58ACACE8" w:rsidR="00222115" w:rsidRPr="00061068" w:rsidRDefault="00222115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68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269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Now he can exit the market</w:t>
      </w:r>
    </w:p>
    <w:p w14:paraId="7372346B" w14:textId="77777777" w:rsidR="005702C3" w:rsidRPr="00061068" w:rsidRDefault="005702C3" w:rsidP="00571C1D">
      <w:pPr>
        <w:pStyle w:val="Paragrafoelenco"/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70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</w:pPr>
    </w:p>
    <w:p w14:paraId="36860704" w14:textId="3C87A94A" w:rsidR="00A2714B" w:rsidRPr="00061068" w:rsidRDefault="004539B3" w:rsidP="00A2714B">
      <w:pPr>
        <w:pStyle w:val="Titolo2"/>
        <w:rPr>
          <w:rFonts w:ascii="Bell MT" w:hAnsi="Bell MT"/>
          <w:color w:val="000000" w:themeColor="text1"/>
          <w:rPrChange w:id="271" w:author="Giorgio Romeo" w:date="2020-11-20T12:22:00Z">
            <w:rPr>
              <w:rStyle w:val="Enfasidelicata"/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</w:rPr>
          </w:rPrChange>
        </w:rPr>
      </w:pPr>
      <w:ins w:id="272" w:author="Giorgio Romeo" w:date="2020-11-20T11:56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Giulio has just remembered that he </w:t>
        </w:r>
      </w:ins>
      <w:ins w:id="273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promised to her fiancée </w:t>
        </w:r>
      </w:ins>
      <w:ins w:id="274" w:author="Giorgio Romeo" w:date="2020-11-20T12:03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a special dinner </w:t>
        </w:r>
      </w:ins>
      <w:ins w:id="275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the following day</w:t>
        </w:r>
      </w:ins>
      <w:ins w:id="276" w:author="Giorgio Romeo" w:date="2020-11-20T11:57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. Since </w:t>
        </w:r>
      </w:ins>
      <w:ins w:id="277" w:author="Giorgio Romeo" w:date="2020-11-20T12:04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it’s too late</w:t>
        </w:r>
      </w:ins>
      <w:ins w:id="278" w:author="Giorgio Romeo" w:date="2020-11-20T11:59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279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and </w:t>
        </w:r>
      </w:ins>
      <w:ins w:id="280" w:author="Giorgio Romeo" w:date="2020-11-20T11:57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he</w:t>
        </w:r>
      </w:ins>
      <w:ins w:id="281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has no time</w:t>
        </w:r>
      </w:ins>
      <w:ins w:id="282" w:author="Giorgio Romeo" w:date="2020-11-20T12:02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to do the shopping</w:t>
        </w:r>
      </w:ins>
      <w:ins w:id="283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, </w:t>
        </w:r>
      </w:ins>
      <w:ins w:id="284" w:author="Giorgio Romeo" w:date="2020-11-20T12:04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285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he decides to book a visit</w:t>
        </w:r>
      </w:ins>
      <w:ins w:id="286" w:author="Giorgio Romeo" w:date="2020-11-20T12:05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to the nearest supermarket </w:t>
        </w:r>
      </w:ins>
      <w:ins w:id="287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to</w:t>
        </w:r>
      </w:ins>
      <w:ins w:id="288" w:author="Giorgio Romeo" w:date="2020-11-20T12:05:00Z">
        <w:r w:rsidR="00C60896"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his home</w:t>
        </w:r>
      </w:ins>
      <w:ins w:id="289" w:author="Giorgio Romeo" w:date="2020-11-20T11:58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 xml:space="preserve"> </w:t>
        </w:r>
      </w:ins>
      <w:ins w:id="290" w:author="Giorgio Romeo" w:date="2020-11-20T12:03:00Z">
        <w:r w:rsidRPr="00061068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</w:rPr>
          <w:t>for the following day:</w:t>
        </w:r>
      </w:ins>
      <w:commentRangeStart w:id="291"/>
      <w:del w:id="292" w:author="Giorgio Romeo" w:date="2020-11-20T11:53:00Z">
        <w:r w:rsidR="005702C3" w:rsidRPr="00061068" w:rsidDel="00A2714B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  <w:rPrChange w:id="293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 xml:space="preserve">Giulio </w:delText>
        </w:r>
        <w:commentRangeEnd w:id="291"/>
        <w:r w:rsidR="00582023" w:rsidRPr="00061068" w:rsidDel="00A2714B">
          <w:rPr>
            <w:rStyle w:val="Rimandocommento"/>
            <w:rFonts w:ascii="Bell MT" w:eastAsiaTheme="minorEastAsia" w:hAnsi="Bell MT" w:cstheme="minorBidi"/>
            <w:color w:val="000000" w:themeColor="text1"/>
            <w:rPrChange w:id="294" w:author="Giorgio Romeo" w:date="2020-11-20T12:22:00Z">
              <w:rPr>
                <w:rStyle w:val="Rimandocommento"/>
                <w:rFonts w:asciiTheme="minorHAnsi" w:eastAsiaTheme="minorEastAsia" w:hAnsiTheme="minorHAnsi" w:cstheme="minorBidi"/>
                <w:color w:val="auto"/>
              </w:rPr>
            </w:rPrChange>
          </w:rPr>
          <w:commentReference w:id="291"/>
        </w:r>
        <w:r w:rsidR="005702C3" w:rsidRPr="00061068" w:rsidDel="00A2714B">
          <w:rPr>
            <w:rStyle w:val="Enfasidelicata"/>
            <w:rFonts w:ascii="Bell MT" w:hAnsi="Bell MT"/>
            <w:i w:val="0"/>
            <w:iCs w:val="0"/>
            <w:color w:val="000000" w:themeColor="text1"/>
            <w:sz w:val="24"/>
            <w:szCs w:val="24"/>
            <w:rPrChange w:id="295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wants to book a visit:</w:delText>
        </w:r>
      </w:del>
    </w:p>
    <w:p w14:paraId="5F1651C2" w14:textId="125042D1" w:rsidR="005702C3" w:rsidRPr="00061068" w:rsidRDefault="005702C3" w:rsidP="00571C1D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296" w:author="Giorgio Romeo" w:date="2020-11-20T12:22:00Z">
            <w:rPr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</w:rPr>
          </w:rPrChange>
        </w:rPr>
      </w:pPr>
      <w:del w:id="297" w:author="Giorgio Romeo" w:date="2020-11-20T12:06:00Z">
        <w:r w:rsidRPr="00061068" w:rsidDel="00C60896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298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Lorem ipsum dolor sit amet, consectetur adipiscing elit, sed do eiusmod tempor incididunt ut labore et dolore magna aliqua.</w:delText>
        </w:r>
      </w:del>
      <w:ins w:id="299" w:author="Giorgio Romeo" w:date="2020-11-20T12:06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He opens the app on </w:t>
        </w:r>
        <w:commentRangeStart w:id="300"/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his phone</w:t>
        </w:r>
        <w:commentRangeEnd w:id="300"/>
        <w:r w:rsidR="00C60896" w:rsidRPr="00061068">
          <w:rPr>
            <w:rStyle w:val="Rimandocommento"/>
          </w:rPr>
          <w:commentReference w:id="300"/>
        </w:r>
      </w:ins>
      <w:ins w:id="301" w:author="Giorgio Romeo" w:date="2020-11-20T12:07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and clicks on the button to </w:t>
        </w:r>
        <w:r w:rsidR="00C60896" w:rsidRPr="00061068">
          <w:rPr>
            <w:rStyle w:val="Enfasidelicata"/>
            <w:rFonts w:ascii="Bell MT" w:hAnsi="Bell MT"/>
            <w:sz w:val="24"/>
            <w:szCs w:val="24"/>
            <w:rPrChange w:id="302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</w:rPr>
            </w:rPrChange>
          </w:rPr>
          <w:t>“Book a visit”</w:t>
        </w:r>
      </w:ins>
    </w:p>
    <w:p w14:paraId="7E0B395F" w14:textId="2172B8A3" w:rsidR="005702C3" w:rsidRPr="00061068" w:rsidRDefault="005702C3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03" w:author="Giorgio Romeo" w:date="2020-11-20T12:12:00Z"/>
          <w:rStyle w:val="Enfasidelicata"/>
          <w:rFonts w:ascii="Bell MT" w:hAnsi="Bell MT"/>
          <w:i w:val="0"/>
          <w:iCs w:val="0"/>
          <w:sz w:val="24"/>
          <w:szCs w:val="24"/>
          <w:rPrChange w:id="304" w:author="Giorgio Romeo" w:date="2020-11-20T12:22:00Z">
            <w:rPr>
              <w:ins w:id="305" w:author="Giorgio Romeo" w:date="2020-11-20T12:12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del w:id="306" w:author="Giorgio Romeo" w:date="2020-11-20T12:08:00Z">
        <w:r w:rsidRPr="00061068" w:rsidDel="00C60896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07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  <w:lang w:val="it-IT"/>
              </w:rPr>
            </w:rPrChange>
          </w:rPr>
          <w:delText>Ut enim ad minim veniam, quis nostrud exercitation ullamco laboris nisi ut aliquip ex ea commodo consequat.</w:delText>
        </w:r>
      </w:del>
      <w:ins w:id="308" w:author="Giorgio Romeo" w:date="2020-11-20T12:08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09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He </w:t>
        </w:r>
        <w:r w:rsidR="00C60896" w:rsidRPr="00061068">
          <w:rPr>
            <w:rPrChange w:id="310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selects</w:t>
        </w:r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11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</w:t>
        </w:r>
      </w:ins>
      <w:ins w:id="312" w:author="Giorgio Romeo" w:date="2020-11-20T12:12:00Z">
        <w:r w:rsidR="00C60896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13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the time he would want to go</w:t>
        </w:r>
      </w:ins>
    </w:p>
    <w:p w14:paraId="4EB5CD68" w14:textId="0DB2837E" w:rsidR="00C60896" w:rsidRPr="00061068" w:rsidRDefault="00C60896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14" w:author="Giorgio Romeo" w:date="2020-11-20T12:13:00Z"/>
          <w:rStyle w:val="Enfasidelicata"/>
          <w:rFonts w:ascii="Bell MT" w:hAnsi="Bell MT"/>
          <w:i w:val="0"/>
          <w:iCs w:val="0"/>
          <w:sz w:val="24"/>
          <w:szCs w:val="24"/>
          <w:rPrChange w:id="315" w:author="Giorgio Romeo" w:date="2020-11-20T12:22:00Z">
            <w:rPr>
              <w:ins w:id="316" w:author="Giorgio Romeo" w:date="2020-11-20T12:13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ins w:id="317" w:author="Giorgio Romeo" w:date="2020-11-20T12:12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18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He selects the available supermarkets for the chosen time from a ma</w:t>
        </w:r>
      </w:ins>
      <w:ins w:id="319" w:author="Giorgio Romeo" w:date="2020-11-20T12:13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0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p</w:t>
        </w:r>
      </w:ins>
    </w:p>
    <w:p w14:paraId="630DBF5A" w14:textId="2C6EA1A8" w:rsidR="00C60896" w:rsidRPr="00061068" w:rsidRDefault="00C60896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21" w:author="Giorgio Romeo" w:date="2020-11-20T12:18:00Z"/>
          <w:rStyle w:val="Enfasidelicata"/>
          <w:rFonts w:ascii="Bell MT" w:hAnsi="Bell MT"/>
          <w:sz w:val="24"/>
          <w:szCs w:val="24"/>
          <w:rPrChange w:id="322" w:author="Giorgio Romeo" w:date="2020-11-20T12:22:00Z">
            <w:rPr>
              <w:ins w:id="323" w:author="Giorgio Romeo" w:date="2020-11-20T12:18:00Z"/>
              <w:rStyle w:val="Enfasidelicata"/>
              <w:rFonts w:ascii="Bell MT" w:hAnsi="Bell MT"/>
              <w:i w:val="0"/>
              <w:iCs w:val="0"/>
              <w:sz w:val="24"/>
              <w:szCs w:val="24"/>
              <w:lang w:val="it-IT"/>
            </w:rPr>
          </w:rPrChange>
        </w:rPr>
      </w:pPr>
      <w:ins w:id="324" w:author="Giorgio Romeo" w:date="2020-11-20T12:14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5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The system ask</w:t>
        </w:r>
      </w:ins>
      <w:ins w:id="326" w:author="Giorgio Romeo" w:date="2020-11-20T12:15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7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s</w:t>
        </w:r>
      </w:ins>
      <w:ins w:id="328" w:author="Giorgio Romeo" w:date="2020-11-20T12:14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29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</w:t>
        </w:r>
      </w:ins>
      <w:ins w:id="330" w:author="Giorgio Romeo" w:date="2020-11-20T12:15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1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Giulio an estimate of how much</w:t>
        </w:r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2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time his visit will last</w:t>
        </w:r>
      </w:ins>
      <w:ins w:id="333" w:author="Giorgio Romeo" w:date="2020-11-20T12:16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4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 and a list of items (or cate</w:t>
        </w:r>
      </w:ins>
      <w:ins w:id="335" w:author="Giorgio Romeo" w:date="2020-11-20T12:17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6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gories of items) he intends to buy. Since Giulio has not a clear idea of wh</w:t>
        </w:r>
      </w:ins>
      <w:ins w:id="337" w:author="Giorgio Romeo" w:date="2020-11-20T12:18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38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at he will purchase</w:t>
        </w:r>
      </w:ins>
      <w:ins w:id="339" w:author="Giorgio Romeo" w:date="2020-11-20T12:22:00Z">
        <w:r w:rsid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and how much the visit will take</w:t>
        </w:r>
      </w:ins>
      <w:ins w:id="340" w:author="Giorgio Romeo" w:date="2020-11-20T12:18:00Z"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1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 xml:space="preserve">, he clicks on </w:t>
        </w:r>
        <w:r w:rsidR="00061068" w:rsidRPr="00061068">
          <w:rPr>
            <w:rStyle w:val="Enfasidelicata"/>
            <w:rFonts w:ascii="Bell MT" w:hAnsi="Bell MT"/>
            <w:sz w:val="24"/>
            <w:szCs w:val="24"/>
            <w:rPrChange w:id="342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“Confirm”</w:t>
        </w:r>
        <w:r w:rsidR="00061068" w:rsidRPr="00061068">
          <w:rPr>
            <w:rStyle w:val="Enfasidelicata"/>
            <w:rFonts w:ascii="Bell MT" w:hAnsi="Bell MT"/>
            <w:sz w:val="24"/>
            <w:szCs w:val="24"/>
            <w:rPrChange w:id="343" w:author="Giorgio Romeo" w:date="2020-11-20T12:22:00Z">
              <w:rPr>
                <w:rStyle w:val="Enfasidelicata"/>
                <w:rFonts w:ascii="Bell MT" w:hAnsi="Bell MT"/>
                <w:sz w:val="24"/>
                <w:szCs w:val="24"/>
                <w:lang w:val="it-IT"/>
              </w:rPr>
            </w:rPrChange>
          </w:rPr>
          <w:t xml:space="preserve"> </w:t>
        </w:r>
        <w:r w:rsidR="00061068"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44" w:author="Giorgio Romeo" w:date="2020-11-20T12:22:00Z">
              <w:rPr>
                <w:rStyle w:val="Enfasidelicata"/>
                <w:rFonts w:ascii="Bell MT" w:hAnsi="Bell MT"/>
                <w:i w:val="0"/>
                <w:iCs w:val="0"/>
                <w:sz w:val="24"/>
                <w:szCs w:val="24"/>
                <w:lang w:val="it-IT"/>
              </w:rPr>
            </w:rPrChange>
          </w:rPr>
          <w:t>leaving the two previous fields empty</w:t>
        </w:r>
      </w:ins>
    </w:p>
    <w:p w14:paraId="29426369" w14:textId="3DD69897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45" w:author="Giorgio Romeo" w:date="2020-11-20T12:19:00Z"/>
          <w:rStyle w:val="Enfasidelicata"/>
          <w:rFonts w:ascii="Bell MT" w:hAnsi="Bell MT"/>
          <w:i w:val="0"/>
          <w:iCs w:val="0"/>
          <w:sz w:val="24"/>
          <w:szCs w:val="24"/>
        </w:rPr>
      </w:pPr>
      <w:ins w:id="346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The system sends a notification to remind him the visit, so Giulio gets ready to go</w:t>
        </w:r>
      </w:ins>
    </w:p>
    <w:p w14:paraId="1ED66899" w14:textId="77777777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47" w:author="Giorgio Romeo" w:date="2020-11-20T12:19:00Z"/>
          <w:rStyle w:val="Enfasidelicata"/>
          <w:rFonts w:ascii="Bell MT" w:hAnsi="Bell MT"/>
          <w:i w:val="0"/>
          <w:iCs w:val="0"/>
          <w:sz w:val="24"/>
          <w:szCs w:val="24"/>
        </w:rPr>
      </w:pPr>
      <w:ins w:id="348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He arrives in the market in the assigned time and opens his app again</w:t>
        </w:r>
      </w:ins>
    </w:p>
    <w:p w14:paraId="5567350C" w14:textId="11CD9B53" w:rsidR="00061068" w:rsidRPr="00061068" w:rsidRDefault="00061068" w:rsidP="00571C1D">
      <w:pPr>
        <w:pStyle w:val="Paragrafoelenco"/>
        <w:numPr>
          <w:ilvl w:val="0"/>
          <w:numId w:val="1"/>
        </w:numPr>
        <w:spacing w:after="60" w:line="240" w:lineRule="auto"/>
        <w:rPr>
          <w:ins w:id="349" w:author="Giorgio Romeo" w:date="2020-11-20T12:20:00Z"/>
          <w:rStyle w:val="Enfasidelicata"/>
          <w:rFonts w:ascii="Bell MT" w:hAnsi="Bell MT"/>
          <w:sz w:val="24"/>
          <w:szCs w:val="24"/>
          <w:rPrChange w:id="350" w:author="Giorgio Romeo" w:date="2020-11-20T12:22:00Z">
            <w:rPr>
              <w:ins w:id="351" w:author="Giorgio Romeo" w:date="2020-11-20T12:20:00Z"/>
              <w:rStyle w:val="Enfasidelicata"/>
              <w:rFonts w:ascii="Bell MT" w:hAnsi="Bell MT"/>
              <w:i w:val="0"/>
              <w:iCs w:val="0"/>
              <w:sz w:val="24"/>
              <w:szCs w:val="24"/>
            </w:rPr>
          </w:rPrChange>
        </w:rPr>
      </w:pPr>
      <w:ins w:id="352" w:author="Giorgio Romeo" w:date="2020-11-20T12:19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He clicks on the “Show ticket” and scans it in the </w:t>
        </w:r>
        <w:proofErr w:type="spellStart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apposite</w:t>
        </w:r>
        <w:proofErr w:type="spellEnd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 machine</w:t>
        </w:r>
      </w:ins>
    </w:p>
    <w:p w14:paraId="18146AA6" w14:textId="65E3C6FF" w:rsidR="00061068" w:rsidRPr="00061068" w:rsidRDefault="00061068" w:rsidP="00061068">
      <w:pPr>
        <w:pStyle w:val="Paragrafoelenco"/>
        <w:numPr>
          <w:ilvl w:val="0"/>
          <w:numId w:val="1"/>
        </w:numPr>
        <w:spacing w:after="60" w:line="240" w:lineRule="auto"/>
        <w:rPr>
          <w:ins w:id="353" w:author="Giorgio Romeo" w:date="2020-11-20T12:20:00Z"/>
          <w:rStyle w:val="Enfasidelicata"/>
          <w:rFonts w:ascii="Bell MT" w:hAnsi="Bell MT"/>
          <w:i w:val="0"/>
          <w:iCs w:val="0"/>
          <w:sz w:val="24"/>
          <w:szCs w:val="24"/>
        </w:rPr>
      </w:pPr>
      <w:ins w:id="354" w:author="Giorgio Romeo" w:date="2020-11-20T12:20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 xml:space="preserve">After he finishes to do the shopping and paying for it, he opens the app and shows the </w:t>
        </w:r>
        <w:commentRangeStart w:id="355"/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ticket to the cashier</w:t>
        </w:r>
        <w:commentRangeEnd w:id="355"/>
        <w:r w:rsidRPr="00061068">
          <w:rPr>
            <w:rStyle w:val="Rimandocommento"/>
          </w:rPr>
          <w:commentReference w:id="355"/>
        </w:r>
      </w:ins>
    </w:p>
    <w:p w14:paraId="17CC6A3D" w14:textId="0D70C051" w:rsidR="00061068" w:rsidRPr="00061068" w:rsidRDefault="00061068">
      <w:pPr>
        <w:pStyle w:val="Paragrafoelenco"/>
        <w:numPr>
          <w:ilvl w:val="0"/>
          <w:numId w:val="1"/>
        </w:numPr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356" w:author="Giorgio Romeo" w:date="2020-11-20T12:23:00Z">
            <w:rPr>
              <w:rStyle w:val="Enfasidelicata"/>
              <w:i w:val="0"/>
              <w:iCs w:val="0"/>
              <w:sz w:val="24"/>
              <w:szCs w:val="24"/>
              <w:lang w:val="it-IT"/>
            </w:rPr>
          </w:rPrChange>
        </w:rPr>
      </w:pPr>
      <w:ins w:id="357" w:author="Giorgio Romeo" w:date="2020-11-20T12:21:00Z">
        <w:r w:rsidRPr="00061068">
          <w:rPr>
            <w:rStyle w:val="Enfasidelicata"/>
            <w:rFonts w:ascii="Bell MT" w:hAnsi="Bell MT"/>
            <w:i w:val="0"/>
            <w:iCs w:val="0"/>
            <w:sz w:val="24"/>
            <w:szCs w:val="24"/>
          </w:rPr>
          <w:t>Now he can exit the market</w:t>
        </w:r>
      </w:ins>
    </w:p>
    <w:p w14:paraId="277899B0" w14:textId="6363269E" w:rsidR="005702C3" w:rsidRDefault="005702C3" w:rsidP="00571C1D">
      <w:pPr>
        <w:pStyle w:val="Paragrafoelenco"/>
        <w:spacing w:after="60" w:line="240" w:lineRule="auto"/>
        <w:rPr>
          <w:ins w:id="358" w:author="Mortorit ." w:date="2020-11-20T13:26:00Z"/>
          <w:rFonts w:ascii="Bell MT" w:hAnsi="Bell MT"/>
          <w:sz w:val="24"/>
          <w:szCs w:val="24"/>
        </w:rPr>
      </w:pPr>
    </w:p>
    <w:p w14:paraId="6DCD778D" w14:textId="77777777" w:rsidR="00662ED3" w:rsidRPr="00061068" w:rsidRDefault="00662ED3" w:rsidP="00571C1D">
      <w:pPr>
        <w:pStyle w:val="Paragrafoelenco"/>
        <w:spacing w:after="60" w:line="240" w:lineRule="auto"/>
        <w:rPr>
          <w:rFonts w:ascii="Bell MT" w:hAnsi="Bell MT"/>
          <w:sz w:val="24"/>
          <w:szCs w:val="24"/>
          <w:rPrChange w:id="359" w:author="Giorgio Romeo" w:date="2020-11-20T12:22:00Z">
            <w:rPr>
              <w:sz w:val="24"/>
              <w:szCs w:val="24"/>
              <w:lang w:val="it-IT"/>
            </w:rPr>
          </w:rPrChange>
        </w:rPr>
      </w:pPr>
    </w:p>
    <w:p w14:paraId="11116D5B" w14:textId="42106D53" w:rsidR="005702C3" w:rsidRPr="00061068" w:rsidRDefault="005702C3" w:rsidP="00571C1D">
      <w:pPr>
        <w:pStyle w:val="Titolo2"/>
        <w:rPr>
          <w:rStyle w:val="Enfasidelicata"/>
          <w:rFonts w:ascii="Bell MT" w:hAnsi="Bell MT"/>
          <w:i w:val="0"/>
          <w:iCs w:val="0"/>
          <w:sz w:val="24"/>
          <w:szCs w:val="24"/>
          <w:rPrChange w:id="360" w:author="Giorgio Romeo" w:date="2020-11-20T12:22:00Z">
            <w:rPr>
              <w:rStyle w:val="Enfasidelicata"/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</w:rPr>
          </w:rPrChange>
        </w:rPr>
      </w:pP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1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lastRenderedPageBreak/>
        <w:t xml:space="preserve">Alberto </w:t>
      </w:r>
      <w:commentRangeStart w:id="362"/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3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B</w:t>
      </w:r>
      <w:commentRangeEnd w:id="362"/>
      <w:r w:rsidR="00582023" w:rsidRPr="00061068">
        <w:rPr>
          <w:rStyle w:val="Rimandocommento"/>
          <w:rFonts w:ascii="Bell MT" w:eastAsiaTheme="minorEastAsia" w:hAnsi="Bell MT" w:cstheme="minorBidi"/>
          <w:color w:val="auto"/>
          <w:rPrChange w:id="364" w:author="Giorgio Romeo" w:date="2020-11-20T12:22:00Z">
            <w:rPr>
              <w:rStyle w:val="Rimandocommento"/>
              <w:rFonts w:asciiTheme="minorHAnsi" w:eastAsiaTheme="minorEastAsia" w:hAnsiTheme="minorHAnsi" w:cstheme="minorBidi"/>
              <w:color w:val="auto"/>
            </w:rPr>
          </w:rPrChange>
        </w:rPr>
        <w:commentReference w:id="362"/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5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>. hates technology,</w:t>
      </w:r>
      <w:r w:rsidR="0094261A"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6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so he</w:t>
      </w:r>
      <w:r w:rsidRPr="00061068">
        <w:rPr>
          <w:rStyle w:val="Enfasidelicata"/>
          <w:rFonts w:ascii="Bell MT" w:hAnsi="Bell MT"/>
          <w:i w:val="0"/>
          <w:iCs w:val="0"/>
          <w:sz w:val="24"/>
          <w:szCs w:val="24"/>
          <w:rPrChange w:id="367" w:author="Giorgio Romeo" w:date="2020-11-20T12:22:00Z">
            <w:rPr>
              <w:rStyle w:val="Enfasidelicata"/>
              <w:i w:val="0"/>
              <w:iCs w:val="0"/>
              <w:sz w:val="24"/>
              <w:szCs w:val="24"/>
            </w:rPr>
          </w:rPrChange>
        </w:rPr>
        <w:t xml:space="preserve"> gambles his luck and tries to enter inside the market, unfortunately there are no available places to enter so he takes a ticket from the dispenser</w:t>
      </w:r>
    </w:p>
    <w:p w14:paraId="02ACCC8B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68" w:author="Mortorit ." w:date="2020-11-20T13:26:00Z"/>
          <w:rFonts w:ascii="Calibri" w:hAnsi="Calibri" w:cs="Calibri"/>
          <w:lang w:val="en-US"/>
        </w:rPr>
      </w:pPr>
      <w:ins w:id="369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He gets to the ticket dispenser in front of the shop and presses the button to get a ticket</w:t>
        </w:r>
      </w:ins>
    </w:p>
    <w:p w14:paraId="3A2F9B22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70" w:author="Mortorit ." w:date="2020-11-20T13:26:00Z"/>
          <w:rFonts w:ascii="Calibri" w:hAnsi="Calibri" w:cs="Calibri"/>
          <w:lang w:val="en-US"/>
        </w:rPr>
      </w:pPr>
      <w:ins w:id="371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Reading the </w:t>
        </w:r>
        <w:proofErr w:type="gramStart"/>
        <w:r>
          <w:rPr>
            <w:rStyle w:val="contextualspellingandgrammarerror"/>
            <w:rFonts w:ascii="Calibri" w:eastAsiaTheme="majorEastAsia" w:hAnsi="Calibri" w:cs="Calibri"/>
            <w:lang w:val="en-US"/>
          </w:rPr>
          <w:t>ticket</w:t>
        </w:r>
        <w:proofErr w:type="gramEnd"/>
        <w:r>
          <w:rPr>
            <w:rStyle w:val="normaltextrun"/>
            <w:rFonts w:ascii="Calibri" w:eastAsiaTheme="majorEastAsia" w:hAnsi="Calibri" w:cs="Calibri"/>
            <w:lang w:val="en-US"/>
          </w:rPr>
          <w:t> he sees the time spot in which he can enter the market</w:t>
        </w:r>
      </w:ins>
    </w:p>
    <w:p w14:paraId="4F5F2864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72" w:author="Mortorit ." w:date="2020-11-20T13:26:00Z"/>
          <w:rFonts w:ascii="Calibri" w:hAnsi="Calibri" w:cs="Calibri"/>
          <w:lang w:val="en-US"/>
        </w:rPr>
      </w:pPr>
      <w:ins w:id="373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Since the time spot assigned is 2 hours later, he decides to do other things he had to do instead of queuing in front of the shop</w:t>
        </w:r>
      </w:ins>
    </w:p>
    <w:p w14:paraId="109D6849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74" w:author="Mortorit ." w:date="2020-11-20T13:26:00Z"/>
          <w:rFonts w:ascii="Calibri" w:hAnsi="Calibri" w:cs="Calibri"/>
          <w:lang w:val="en-US"/>
        </w:rPr>
      </w:pPr>
      <w:ins w:id="375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When the time is getting close to the appointment time, he gets back to the shop</w:t>
        </w:r>
      </w:ins>
    </w:p>
    <w:p w14:paraId="01B677D7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76" w:author="Mortorit ." w:date="2020-11-20T13:26:00Z"/>
          <w:rFonts w:ascii="Calibri" w:hAnsi="Calibri" w:cs="Calibri"/>
          <w:lang w:val="en-US"/>
        </w:rPr>
      </w:pPr>
      <w:ins w:id="377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He retrieves the ticket from his pocket and scans it in the </w:t>
        </w:r>
        <w:proofErr w:type="spellStart"/>
        <w:r>
          <w:rPr>
            <w:rStyle w:val="contextualspellingandgrammarerror"/>
            <w:rFonts w:ascii="Calibri" w:eastAsiaTheme="majorEastAsia" w:hAnsi="Calibri" w:cs="Calibri"/>
            <w:lang w:val="en-US"/>
          </w:rPr>
          <w:t>apposite</w:t>
        </w:r>
        <w:proofErr w:type="spellEnd"/>
        <w:r>
          <w:rPr>
            <w:rStyle w:val="normaltextrun"/>
            <w:rFonts w:ascii="Calibri" w:eastAsiaTheme="majorEastAsia" w:hAnsi="Calibri" w:cs="Calibri"/>
            <w:lang w:val="en-US"/>
          </w:rPr>
          <w:t> machine, that lets him enter the market</w:t>
        </w:r>
      </w:ins>
    </w:p>
    <w:p w14:paraId="502012E0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78" w:author="Mortorit ." w:date="2020-11-20T13:26:00Z"/>
          <w:rFonts w:ascii="Calibri" w:hAnsi="Calibri" w:cs="Calibri"/>
          <w:lang w:val="en-US"/>
        </w:rPr>
      </w:pPr>
      <w:ins w:id="379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After he finishes buying the groceries and paying for it, he shows the ticket to the cashier</w:t>
        </w:r>
      </w:ins>
    </w:p>
    <w:p w14:paraId="7980F5D0" w14:textId="77777777" w:rsidR="00662ED3" w:rsidRPr="001F62A8" w:rsidRDefault="00662ED3" w:rsidP="00662ED3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ins w:id="380" w:author="Mortorit ." w:date="2020-11-20T13:26:00Z"/>
          <w:rFonts w:ascii="Calibri" w:hAnsi="Calibri" w:cs="Calibri"/>
          <w:lang w:val="en-US"/>
        </w:rPr>
      </w:pPr>
      <w:ins w:id="381" w:author="Mortorit ." w:date="2020-11-20T13:26:00Z">
        <w:r>
          <w:rPr>
            <w:rStyle w:val="normaltextrun"/>
            <w:rFonts w:ascii="Calibri" w:eastAsiaTheme="majorEastAsia" w:hAnsi="Calibri" w:cs="Calibri"/>
            <w:lang w:val="en-US"/>
          </w:rPr>
          <w:t>Now he can exit the market</w:t>
        </w:r>
      </w:ins>
    </w:p>
    <w:p w14:paraId="1A94D3B6" w14:textId="492BCE18" w:rsidR="005702C3" w:rsidRPr="00662ED3" w:rsidDel="00662ED3" w:rsidRDefault="005702C3" w:rsidP="00571C1D">
      <w:pPr>
        <w:pStyle w:val="Paragrafoelenco"/>
        <w:numPr>
          <w:ilvl w:val="0"/>
          <w:numId w:val="1"/>
        </w:numPr>
        <w:spacing w:after="60" w:line="240" w:lineRule="auto"/>
        <w:rPr>
          <w:del w:id="382" w:author="Mortorit ." w:date="2020-11-20T13:26:00Z"/>
          <w:rStyle w:val="Enfasidelicata"/>
          <w:rFonts w:ascii="Bell MT" w:hAnsi="Bell MT"/>
          <w:i w:val="0"/>
          <w:iCs w:val="0"/>
          <w:sz w:val="24"/>
          <w:szCs w:val="24"/>
          <w:lang w:val="en-US"/>
          <w:rPrChange w:id="383" w:author="Mortorit ." w:date="2020-11-20T13:26:00Z">
            <w:rPr>
              <w:del w:id="384" w:author="Mortorit ." w:date="2020-11-20T13:26:00Z"/>
              <w:rStyle w:val="Enfasidelicata"/>
              <w:rFonts w:asciiTheme="majorHAnsi" w:eastAsiaTheme="majorEastAsia" w:hAnsiTheme="majorHAnsi" w:cstheme="majorBidi"/>
              <w:i w:val="0"/>
              <w:iCs w:val="0"/>
              <w:color w:val="538135" w:themeColor="accent6" w:themeShade="BF"/>
              <w:sz w:val="24"/>
              <w:szCs w:val="24"/>
              <w:lang w:val="it-IT"/>
            </w:rPr>
          </w:rPrChange>
        </w:rPr>
      </w:pPr>
      <w:del w:id="385" w:author="Mortorit ." w:date="2020-11-20T13:26:00Z">
        <w:r w:rsidRPr="00662ED3" w:rsidDel="00662ED3">
          <w:rPr>
            <w:rStyle w:val="Enfasidelicata"/>
            <w:rFonts w:ascii="Bell MT" w:hAnsi="Bell MT"/>
            <w:i w:val="0"/>
            <w:iCs w:val="0"/>
            <w:sz w:val="24"/>
            <w:szCs w:val="24"/>
            <w:lang w:val="en-US"/>
            <w:rPrChange w:id="386" w:author="Mortorit ." w:date="2020-11-20T13:26:00Z">
              <w:rPr>
                <w:rStyle w:val="Enfasidelicata"/>
                <w:i w:val="0"/>
                <w:iCs w:val="0"/>
                <w:sz w:val="24"/>
                <w:szCs w:val="24"/>
                <w:lang w:val="it-IT"/>
              </w:rPr>
            </w:rPrChange>
          </w:rPr>
          <w:delText>Duis aute irure dolor in reprehenderit in voluptate velit esse cillum dolore eu fugiat nulla pariatur</w:delText>
        </w:r>
      </w:del>
    </w:p>
    <w:p w14:paraId="7A5846F4" w14:textId="5C7153E8" w:rsidR="005702C3" w:rsidRPr="00061068" w:rsidDel="00662ED3" w:rsidRDefault="005702C3" w:rsidP="00571C1D">
      <w:pPr>
        <w:pStyle w:val="Paragrafoelenco"/>
        <w:numPr>
          <w:ilvl w:val="0"/>
          <w:numId w:val="1"/>
        </w:numPr>
        <w:spacing w:line="240" w:lineRule="auto"/>
        <w:rPr>
          <w:del w:id="387" w:author="Mortorit ." w:date="2020-11-20T13:26:00Z"/>
          <w:rFonts w:ascii="Bell MT" w:hAnsi="Bell MT"/>
          <w:rPrChange w:id="388" w:author="Giorgio Romeo" w:date="2020-11-20T12:22:00Z">
            <w:rPr>
              <w:del w:id="389" w:author="Mortorit ." w:date="2020-11-20T13:26:00Z"/>
            </w:rPr>
          </w:rPrChange>
        </w:rPr>
      </w:pPr>
      <w:del w:id="390" w:author="Mortorit ." w:date="2020-11-20T13:26:00Z">
        <w:r w:rsidRPr="00061068" w:rsidDel="00662ED3">
          <w:rPr>
            <w:rStyle w:val="Enfasidelicata"/>
            <w:rFonts w:ascii="Bell MT" w:hAnsi="Bell MT"/>
            <w:i w:val="0"/>
            <w:iCs w:val="0"/>
            <w:sz w:val="24"/>
            <w:szCs w:val="24"/>
            <w:rPrChange w:id="391" w:author="Giorgio Romeo" w:date="2020-11-20T12:22:00Z">
              <w:rPr>
                <w:rStyle w:val="Enfasidelicata"/>
                <w:i w:val="0"/>
                <w:iCs w:val="0"/>
                <w:sz w:val="24"/>
                <w:szCs w:val="24"/>
              </w:rPr>
            </w:rPrChange>
          </w:rPr>
          <w:delText>Excepteur sint occaecat cupidatat non proident, sunt in culpa qui officia</w:delText>
        </w:r>
      </w:del>
    </w:p>
    <w:p w14:paraId="6F6ADCEC" w14:textId="77777777" w:rsidR="005702C3" w:rsidRPr="00061068" w:rsidRDefault="005702C3" w:rsidP="00571C1D">
      <w:pPr>
        <w:pStyle w:val="Paragrafoelenco"/>
        <w:spacing w:after="60" w:line="240" w:lineRule="auto"/>
        <w:rPr>
          <w:rStyle w:val="Enfasidelicata"/>
          <w:rFonts w:ascii="Bell MT" w:hAnsi="Bell MT"/>
          <w:i w:val="0"/>
          <w:iCs w:val="0"/>
          <w:sz w:val="24"/>
          <w:szCs w:val="24"/>
          <w:rPrChange w:id="392" w:author="Giorgio Romeo" w:date="2020-11-20T12:22:00Z">
            <w:rPr>
              <w:rStyle w:val="Enfasidelicata"/>
              <w:i w:val="0"/>
              <w:iCs w:val="0"/>
              <w:sz w:val="24"/>
              <w:szCs w:val="24"/>
              <w:lang w:val="it-IT"/>
            </w:rPr>
          </w:rPrChange>
        </w:rPr>
      </w:pPr>
    </w:p>
    <w:p w14:paraId="7E1118B0" w14:textId="77777777" w:rsidR="00FD6EF9" w:rsidRPr="00061068" w:rsidRDefault="00FD6EF9" w:rsidP="00571C1D">
      <w:pPr>
        <w:spacing w:line="240" w:lineRule="auto"/>
        <w:rPr>
          <w:rStyle w:val="Enfasidelicata"/>
          <w:rFonts w:ascii="Bell MT" w:hAnsi="Bell MT"/>
          <w:i w:val="0"/>
          <w:iCs w:val="0"/>
          <w:sz w:val="22"/>
          <w:szCs w:val="22"/>
          <w:rPrChange w:id="393" w:author="Giorgio Romeo" w:date="2020-11-20T12:22:00Z">
            <w:rPr>
              <w:rStyle w:val="Enfasidelicata"/>
              <w:i w:val="0"/>
              <w:iCs w:val="0"/>
              <w:sz w:val="22"/>
              <w:szCs w:val="22"/>
            </w:rPr>
          </w:rPrChange>
        </w:rPr>
      </w:pPr>
    </w:p>
    <w:sectPr w:rsidR="00FD6EF9" w:rsidRPr="0006106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1" w:author="Etion Pinari" w:date="2020-11-18T21:36:00Z" w:initials="EP">
    <w:p w14:paraId="47224EB4" w14:textId="3DCC68D4" w:rsidR="00940766" w:rsidRDefault="00940766">
      <w:pPr>
        <w:pStyle w:val="Testocommento"/>
      </w:pPr>
      <w:r>
        <w:rPr>
          <w:rStyle w:val="Rimandocommento"/>
        </w:rPr>
        <w:annotationRef/>
      </w:r>
      <w:r>
        <w:t xml:space="preserve">Job? Implementation seems like the wrong term to use too… </w:t>
      </w:r>
    </w:p>
  </w:comment>
  <w:comment w:id="63" w:author="Etion Pinari" w:date="2020-11-18T21:26:00Z" w:initials="EP">
    <w:p w14:paraId="731B2856" w14:textId="3400E75B" w:rsidR="001118E3" w:rsidRDefault="001118E3">
      <w:pPr>
        <w:pStyle w:val="Testocommento"/>
      </w:pPr>
      <w:r>
        <w:rPr>
          <w:rStyle w:val="Rimandocommento"/>
        </w:rPr>
        <w:annotationRef/>
      </w:r>
      <w:r>
        <w:t>To be defined</w:t>
      </w:r>
    </w:p>
  </w:comment>
  <w:comment w:id="253" w:author="Etion Pinari" w:date="2020-11-18T21:26:00Z" w:initials="EP">
    <w:p w14:paraId="66501ED4" w14:textId="57D074BC" w:rsidR="001118E3" w:rsidRDefault="001118E3">
      <w:pPr>
        <w:pStyle w:val="Testocommento"/>
      </w:pPr>
      <w:r>
        <w:rPr>
          <w:rStyle w:val="Rimandocommento"/>
        </w:rPr>
        <w:annotationRef/>
      </w:r>
      <w:r>
        <w:t>To be reworded</w:t>
      </w:r>
    </w:p>
  </w:comment>
  <w:comment w:id="291" w:author="Etion Pinari" w:date="2020-11-18T21:28:00Z" w:initials="EP">
    <w:p w14:paraId="3CDABF16" w14:textId="7D4BF383" w:rsidR="00582023" w:rsidRPr="00662ED3" w:rsidRDefault="00582023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662ED3">
        <w:rPr>
          <w:lang w:val="en-US"/>
        </w:rPr>
        <w:t>Giorgio’s definition of scenario</w:t>
      </w:r>
    </w:p>
  </w:comment>
  <w:comment w:id="300" w:author="Giorgio Romeo" w:date="2020-11-20T12:06:00Z" w:initials="GR">
    <w:p w14:paraId="1EBD6F0D" w14:textId="35E0911E" w:rsidR="00C60896" w:rsidRDefault="00C60896">
      <w:pPr>
        <w:pStyle w:val="Testocommento"/>
      </w:pPr>
      <w:r>
        <w:rPr>
          <w:rStyle w:val="Rimandocommento"/>
        </w:rPr>
        <w:annotationRef/>
      </w:r>
      <w:r>
        <w:t>Maybe it</w:t>
      </w:r>
      <w:r w:rsidR="00061068">
        <w:t xml:space="preserve"> i</w:t>
      </w:r>
      <w:r>
        <w:t>s better to be more generic, e.g., devices.</w:t>
      </w:r>
    </w:p>
  </w:comment>
  <w:comment w:id="355" w:author="Giorgio Romeo" w:date="2020-11-20T12:20:00Z" w:initials="GR">
    <w:p w14:paraId="6E56230A" w14:textId="3E80FD88" w:rsidR="00061068" w:rsidRDefault="00061068">
      <w:pPr>
        <w:pStyle w:val="Testocommento"/>
      </w:pPr>
      <w:r>
        <w:rPr>
          <w:rStyle w:val="Rimandocommento"/>
        </w:rPr>
        <w:annotationRef/>
      </w:r>
      <w:r>
        <w:t>We could describe the case in which he pays in the automated machines and exits through the turnstiles</w:t>
      </w:r>
    </w:p>
  </w:comment>
  <w:comment w:id="362" w:author="Etion Pinari" w:date="2020-11-18T21:27:00Z" w:initials="EP">
    <w:p w14:paraId="1E42220A" w14:textId="78324DAC" w:rsidR="00582023" w:rsidRPr="00582023" w:rsidRDefault="0058202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82023">
        <w:rPr>
          <w:lang w:val="it-IT"/>
        </w:rPr>
        <w:t>Cristian’s job to define scenario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224EB4" w15:done="0"/>
  <w15:commentEx w15:paraId="731B2856" w15:done="0"/>
  <w15:commentEx w15:paraId="66501ED4" w15:done="0"/>
  <w15:commentEx w15:paraId="3CDABF16" w15:done="0"/>
  <w15:commentEx w15:paraId="1EBD6F0D" w15:done="0"/>
  <w15:commentEx w15:paraId="6E56230A" w15:done="0"/>
  <w15:commentEx w15:paraId="1E4222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01250" w16cex:dateUtc="2020-11-18T20:36:00Z"/>
  <w16cex:commentExtensible w16cex:durableId="23601008" w16cex:dateUtc="2020-11-18T20:26:00Z"/>
  <w16cex:commentExtensible w16cex:durableId="23600FEF" w16cex:dateUtc="2020-11-18T20:26:00Z"/>
  <w16cex:commentExtensible w16cex:durableId="2360106C" w16cex:dateUtc="2020-11-18T20:28:00Z"/>
  <w16cex:commentExtensible w16cex:durableId="23622FE1" w16cex:dateUtc="2020-11-20T11:06:00Z"/>
  <w16cex:commentExtensible w16cex:durableId="23623313" w16cex:dateUtc="2020-11-20T11:20:00Z"/>
  <w16cex:commentExtensible w16cex:durableId="23601024" w16cex:dateUtc="2020-11-18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224EB4" w16cid:durableId="23601250"/>
  <w16cid:commentId w16cid:paraId="731B2856" w16cid:durableId="23601008"/>
  <w16cid:commentId w16cid:paraId="66501ED4" w16cid:durableId="23600FEF"/>
  <w16cid:commentId w16cid:paraId="3CDABF16" w16cid:durableId="2360106C"/>
  <w16cid:commentId w16cid:paraId="1EBD6F0D" w16cid:durableId="23622FE1"/>
  <w16cid:commentId w16cid:paraId="6E56230A" w16cid:durableId="23623313"/>
  <w16cid:commentId w16cid:paraId="1E42220A" w16cid:durableId="236010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67A9"/>
    <w:multiLevelType w:val="hybridMultilevel"/>
    <w:tmpl w:val="211E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11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FE7053"/>
    <w:multiLevelType w:val="hybridMultilevel"/>
    <w:tmpl w:val="DD68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1375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2AD397C"/>
    <w:multiLevelType w:val="hybridMultilevel"/>
    <w:tmpl w:val="882470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40A4"/>
    <w:multiLevelType w:val="hybridMultilevel"/>
    <w:tmpl w:val="3F3E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E2364"/>
    <w:multiLevelType w:val="hybridMultilevel"/>
    <w:tmpl w:val="D1B6B1C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E0B3D"/>
    <w:multiLevelType w:val="hybridMultilevel"/>
    <w:tmpl w:val="2272DF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42982"/>
    <w:multiLevelType w:val="multilevel"/>
    <w:tmpl w:val="474CA8AA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E014DD9"/>
    <w:multiLevelType w:val="hybridMultilevel"/>
    <w:tmpl w:val="F3269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iorgio Romeo">
    <w15:presenceInfo w15:providerId="Windows Live" w15:userId="edb85f2625b108f3"/>
  </w15:person>
  <w15:person w15:author="Etion Pinari">
    <w15:presenceInfo w15:providerId="None" w15:userId="Etion Pinari"/>
  </w15:person>
  <w15:person w15:author="Mortorit .">
    <w15:presenceInfo w15:providerId="Windows Live" w15:userId="9627cf498b9c42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F"/>
    <w:rsid w:val="00061068"/>
    <w:rsid w:val="000A567F"/>
    <w:rsid w:val="00111780"/>
    <w:rsid w:val="001118E3"/>
    <w:rsid w:val="0015313C"/>
    <w:rsid w:val="00200B73"/>
    <w:rsid w:val="002040D5"/>
    <w:rsid w:val="00222115"/>
    <w:rsid w:val="0034726F"/>
    <w:rsid w:val="00377EC6"/>
    <w:rsid w:val="004539B3"/>
    <w:rsid w:val="005702C3"/>
    <w:rsid w:val="00571C1D"/>
    <w:rsid w:val="00582023"/>
    <w:rsid w:val="006332A6"/>
    <w:rsid w:val="00662ED3"/>
    <w:rsid w:val="006B446F"/>
    <w:rsid w:val="007B1FE7"/>
    <w:rsid w:val="008009D1"/>
    <w:rsid w:val="00940766"/>
    <w:rsid w:val="0094261A"/>
    <w:rsid w:val="00A2714B"/>
    <w:rsid w:val="00A63558"/>
    <w:rsid w:val="00BD50E7"/>
    <w:rsid w:val="00C60896"/>
    <w:rsid w:val="00F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2BB7"/>
  <w15:chartTrackingRefBased/>
  <w15:docId w15:val="{C2482C35-4BDA-401C-B307-10348E3C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26F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4726F"/>
    <w:pPr>
      <w:keepNext/>
      <w:keepLines/>
      <w:numPr>
        <w:numId w:val="2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4726F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4726F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26F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4726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4726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4726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4726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4726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72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472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472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472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472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472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472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472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3472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472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4726F"/>
    <w:rPr>
      <w:rFonts w:asciiTheme="majorHAnsi" w:eastAsiaTheme="majorEastAsia" w:hAnsiTheme="majorHAnsi" w:cstheme="majorBidi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4726F"/>
    <w:rPr>
      <w:b/>
      <w:bCs/>
    </w:rPr>
  </w:style>
  <w:style w:type="character" w:styleId="Enfasicorsivo">
    <w:name w:val="Emphasis"/>
    <w:basedOn w:val="Carpredefinitoparagrafo"/>
    <w:uiPriority w:val="20"/>
    <w:qFormat/>
    <w:rsid w:val="0034726F"/>
    <w:rPr>
      <w:i/>
      <w:iCs/>
      <w:color w:val="70AD47" w:themeColor="accent6"/>
    </w:rPr>
  </w:style>
  <w:style w:type="paragraph" w:styleId="Nessunaspaziatura">
    <w:name w:val="No Spacing"/>
    <w:uiPriority w:val="1"/>
    <w:qFormat/>
    <w:rsid w:val="0034726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472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726F"/>
    <w:rPr>
      <w:i/>
      <w:iCs/>
      <w:color w:val="262626" w:themeColor="text1" w:themeTint="D9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472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472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4726F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4726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4726F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4726F"/>
    <w:rPr>
      <w:b/>
      <w:bCs/>
      <w:smallCaps/>
      <w:color w:val="70AD47" w:themeColor="accent6"/>
    </w:rPr>
  </w:style>
  <w:style w:type="character" w:styleId="Titolodellibro">
    <w:name w:val="Book Title"/>
    <w:basedOn w:val="Carpredefinitoparagrafo"/>
    <w:uiPriority w:val="33"/>
    <w:qFormat/>
    <w:rsid w:val="0034726F"/>
    <w:rPr>
      <w:b/>
      <w:bCs/>
      <w:caps w:val="0"/>
      <w:smallCaps/>
      <w:spacing w:val="7"/>
      <w:sz w:val="21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4726F"/>
    <w:pPr>
      <w:outlineLvl w:val="9"/>
    </w:pPr>
  </w:style>
  <w:style w:type="paragraph" w:styleId="Paragrafoelenco">
    <w:name w:val="List Paragraph"/>
    <w:basedOn w:val="Normale"/>
    <w:uiPriority w:val="34"/>
    <w:qFormat/>
    <w:rsid w:val="00200B73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15313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5313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5313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5313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5313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13C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e"/>
    <w:rsid w:val="0066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Carpredefinitoparagrafo"/>
    <w:rsid w:val="00662ED3"/>
  </w:style>
  <w:style w:type="character" w:customStyle="1" w:styleId="contextualspellingandgrammarerror">
    <w:name w:val="contextualspellingandgrammarerror"/>
    <w:basedOn w:val="Carpredefinitoparagrafo"/>
    <w:rsid w:val="0066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FA256D1D61740AD894B1E02E27BFE" ma:contentTypeVersion="11" ma:contentTypeDescription="Creare un nuovo documento." ma:contentTypeScope="" ma:versionID="b1d40d5ef4fc22f1dc8ab6a890b528e6">
  <xsd:schema xmlns:xsd="http://www.w3.org/2001/XMLSchema" xmlns:xs="http://www.w3.org/2001/XMLSchema" xmlns:p="http://schemas.microsoft.com/office/2006/metadata/properties" xmlns:ns3="ab612572-7d43-4087-86b8-c8fbfe725bf8" xmlns:ns4="84a1cd5a-2744-447b-a2ca-f1c6b0420d98" targetNamespace="http://schemas.microsoft.com/office/2006/metadata/properties" ma:root="true" ma:fieldsID="b761007124efe92497c2d03b045becc2" ns3:_="" ns4:_="">
    <xsd:import namespace="ab612572-7d43-4087-86b8-c8fbfe725bf8"/>
    <xsd:import namespace="84a1cd5a-2744-447b-a2ca-f1c6b0420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2572-7d43-4087-86b8-c8fbfe725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cd5a-2744-447b-a2ca-f1c6b0420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4A6CB-1569-4B86-8452-2DDAC39C38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18816C-A6DE-4E30-A68C-CCD31753A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2572-7d43-4087-86b8-c8fbfe725bf8"/>
    <ds:schemaRef ds:uri="84a1cd5a-2744-447b-a2ca-f1c6b0420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7236C8-1657-4C63-8036-968C78DFD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1ECE22-F875-499F-A959-EBAE3C08E1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Etion Pinari</dc:creator>
  <cp:keywords/>
  <dc:description/>
  <cp:lastModifiedBy>Mortorit .</cp:lastModifiedBy>
  <cp:revision>7</cp:revision>
  <dcterms:created xsi:type="dcterms:W3CDTF">2020-11-18T19:56:00Z</dcterms:created>
  <dcterms:modified xsi:type="dcterms:W3CDTF">2020-11-20T12:26:00Z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0x0101002E6FA256D1D61740AD894B1E02E27BFE</vt:lpwstr>
  </property>
</Properties>
</file>